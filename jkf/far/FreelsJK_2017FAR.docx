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8789C" w14:textId="77777777" w:rsidR="0066412A" w:rsidRPr="00220DC5" w:rsidRDefault="0066412A">
      <w:pPr>
        <w:jc w:val="center"/>
        <w:rPr>
          <w:rFonts w:ascii="Times New Roman" w:hAnsi="Times New Roman"/>
          <w:b/>
        </w:rPr>
      </w:pPr>
      <w:r w:rsidRPr="00220DC5">
        <w:rPr>
          <w:rFonts w:ascii="Times New Roman" w:hAnsi="Times New Roman"/>
          <w:b/>
        </w:rPr>
        <w:t xml:space="preserve">ANNUAL FACULTY ACTIVITY REPORT </w:t>
      </w:r>
    </w:p>
    <w:p w14:paraId="3988789D" w14:textId="6DC34F36" w:rsidR="0066412A" w:rsidRPr="00A77B97" w:rsidRDefault="006D138C">
      <w:pPr>
        <w:jc w:val="center"/>
        <w:rPr>
          <w:rFonts w:ascii="Times New Roman" w:hAnsi="Times New Roman"/>
          <w:i/>
        </w:rPr>
      </w:pPr>
      <w:r w:rsidRPr="00A77B97">
        <w:rPr>
          <w:rFonts w:ascii="Times New Roman" w:hAnsi="Times New Roman"/>
          <w:i/>
        </w:rPr>
        <w:t xml:space="preserve"> For the period</w:t>
      </w:r>
      <w:r w:rsidR="0066412A" w:rsidRPr="00A77B97">
        <w:rPr>
          <w:rFonts w:ascii="Times New Roman" w:hAnsi="Times New Roman"/>
          <w:i/>
        </w:rPr>
        <w:t xml:space="preserve"> </w:t>
      </w:r>
      <w:r w:rsidRPr="00A77B97">
        <w:rPr>
          <w:rFonts w:ascii="Times New Roman" w:hAnsi="Times New Roman"/>
          <w:i/>
        </w:rPr>
        <w:t xml:space="preserve">1 JULY </w:t>
      </w:r>
      <w:r w:rsidR="0041634D" w:rsidRPr="00A77B97">
        <w:rPr>
          <w:rFonts w:ascii="Times New Roman" w:hAnsi="Times New Roman"/>
          <w:i/>
        </w:rPr>
        <w:t>1</w:t>
      </w:r>
      <w:r w:rsidR="003836FD">
        <w:rPr>
          <w:rFonts w:ascii="Times New Roman" w:hAnsi="Times New Roman"/>
          <w:i/>
        </w:rPr>
        <w:t>6</w:t>
      </w:r>
      <w:r w:rsidR="00727E43" w:rsidRPr="00A77B97">
        <w:rPr>
          <w:rFonts w:ascii="Times New Roman" w:hAnsi="Times New Roman"/>
          <w:i/>
        </w:rPr>
        <w:t xml:space="preserve"> – 30 JUNE </w:t>
      </w:r>
      <w:r w:rsidR="007C43D7" w:rsidRPr="00A77B97">
        <w:rPr>
          <w:rFonts w:ascii="Times New Roman" w:hAnsi="Times New Roman"/>
          <w:i/>
        </w:rPr>
        <w:t>1</w:t>
      </w:r>
      <w:r w:rsidR="003836FD">
        <w:rPr>
          <w:rFonts w:ascii="Times New Roman" w:hAnsi="Times New Roman"/>
          <w:i/>
        </w:rPr>
        <w:t>7</w:t>
      </w:r>
    </w:p>
    <w:p w14:paraId="3988789E" w14:textId="77777777" w:rsidR="002A5B86" w:rsidRDefault="00180BF7" w:rsidP="009D2059">
      <w:pPr>
        <w:rPr>
          <w:rFonts w:ascii="Times New Roman" w:hAnsi="Times New Roman"/>
          <w:b/>
        </w:rPr>
      </w:pPr>
      <w:r>
        <w:rPr>
          <w:rFonts w:ascii="Times New Roman" w:hAnsi="Times New Roman"/>
          <w:b/>
        </w:rPr>
        <w:t>Form Version Date: 19 June 2016</w:t>
      </w:r>
    </w:p>
    <w:p w14:paraId="3988789F" w14:textId="77777777" w:rsidR="00883F8E" w:rsidRPr="00220DC5" w:rsidRDefault="006D138C" w:rsidP="009D2059">
      <w:pPr>
        <w:rPr>
          <w:rFonts w:ascii="Times New Roman" w:hAnsi="Times New Roman"/>
          <w:sz w:val="20"/>
        </w:rPr>
      </w:pPr>
      <w:r w:rsidRPr="00220DC5">
        <w:rPr>
          <w:rFonts w:ascii="Times New Roman" w:hAnsi="Times New Roman"/>
          <w:b/>
        </w:rPr>
        <w:tab/>
      </w:r>
      <w:r w:rsidRPr="00220DC5">
        <w:rPr>
          <w:rFonts w:ascii="Times New Roman" w:hAnsi="Times New Roman"/>
          <w:b/>
        </w:rPr>
        <w:tab/>
      </w:r>
      <w:r w:rsidRPr="00220DC5">
        <w:rPr>
          <w:rFonts w:ascii="Times New Roman" w:hAnsi="Times New Roman"/>
          <w:b/>
        </w:rPr>
        <w:tab/>
      </w:r>
      <w:r w:rsidRPr="00220DC5">
        <w:rPr>
          <w:rFonts w:ascii="Times New Roman" w:hAnsi="Times New Roman"/>
          <w:b/>
        </w:rPr>
        <w:tab/>
      </w:r>
      <w:r w:rsidRPr="00220DC5">
        <w:rPr>
          <w:rFonts w:ascii="Times New Roman" w:hAnsi="Times New Roman"/>
          <w:b/>
        </w:rPr>
        <w:tab/>
      </w:r>
      <w:r w:rsidRPr="00220DC5">
        <w:rPr>
          <w:rFonts w:ascii="Times New Roman" w:hAnsi="Times New Roman"/>
          <w:b/>
        </w:rPr>
        <w:tab/>
      </w:r>
      <w:r w:rsidR="00883F8E" w:rsidRPr="00220DC5">
        <w:rPr>
          <w:rFonts w:ascii="Times New Roman" w:hAnsi="Times New Roman"/>
          <w:b/>
        </w:rPr>
        <w:tab/>
      </w:r>
    </w:p>
    <w:tbl>
      <w:tblPr>
        <w:tblStyle w:val="TableGrid"/>
        <w:tblW w:w="0" w:type="auto"/>
        <w:tblLayout w:type="fixed"/>
        <w:tblLook w:val="04A0" w:firstRow="1" w:lastRow="0" w:firstColumn="1" w:lastColumn="0" w:noHBand="0" w:noVBand="1"/>
      </w:tblPr>
      <w:tblGrid>
        <w:gridCol w:w="1458"/>
        <w:gridCol w:w="3780"/>
        <w:gridCol w:w="2520"/>
        <w:gridCol w:w="2340"/>
      </w:tblGrid>
      <w:tr w:rsidR="00883F8E" w14:paraId="398878A4" w14:textId="77777777" w:rsidTr="00883F8E">
        <w:trPr>
          <w:trHeight w:val="377"/>
        </w:trPr>
        <w:tc>
          <w:tcPr>
            <w:tcW w:w="1458" w:type="dxa"/>
            <w:vAlign w:val="center"/>
          </w:tcPr>
          <w:p w14:paraId="398878A0" w14:textId="77777777" w:rsidR="00883F8E" w:rsidRDefault="00883F8E" w:rsidP="00883F8E">
            <w:pPr>
              <w:jc w:val="right"/>
              <w:rPr>
                <w:rFonts w:ascii="Times New Roman" w:hAnsi="Times New Roman"/>
                <w:b/>
                <w:szCs w:val="22"/>
              </w:rPr>
            </w:pPr>
            <w:r>
              <w:rPr>
                <w:rFonts w:ascii="Times New Roman" w:hAnsi="Times New Roman"/>
                <w:b/>
                <w:szCs w:val="22"/>
              </w:rPr>
              <w:t xml:space="preserve"> Full Name:</w:t>
            </w:r>
          </w:p>
        </w:tc>
        <w:tc>
          <w:tcPr>
            <w:tcW w:w="3780" w:type="dxa"/>
            <w:vAlign w:val="center"/>
          </w:tcPr>
          <w:p w14:paraId="398878A1" w14:textId="77777777" w:rsidR="00883F8E" w:rsidRPr="007377E0" w:rsidRDefault="00114C02" w:rsidP="00883F8E">
            <w:pPr>
              <w:rPr>
                <w:rFonts w:ascii="Times New Roman" w:hAnsi="Times New Roman"/>
                <w:szCs w:val="22"/>
              </w:rPr>
            </w:pPr>
            <w:r>
              <w:rPr>
                <w:rFonts w:ascii="Times New Roman" w:hAnsi="Times New Roman"/>
                <w:szCs w:val="22"/>
              </w:rPr>
              <w:t>Jason Freels</w:t>
            </w:r>
          </w:p>
        </w:tc>
        <w:tc>
          <w:tcPr>
            <w:tcW w:w="2520" w:type="dxa"/>
            <w:vAlign w:val="center"/>
          </w:tcPr>
          <w:p w14:paraId="398878A2" w14:textId="77777777" w:rsidR="00883F8E" w:rsidRDefault="00883F8E" w:rsidP="00883F8E">
            <w:pPr>
              <w:jc w:val="right"/>
              <w:rPr>
                <w:rFonts w:ascii="Times New Roman" w:hAnsi="Times New Roman"/>
                <w:b/>
                <w:szCs w:val="22"/>
              </w:rPr>
            </w:pPr>
            <w:r>
              <w:rPr>
                <w:rFonts w:ascii="Times New Roman" w:hAnsi="Times New Roman"/>
                <w:b/>
                <w:szCs w:val="22"/>
              </w:rPr>
              <w:t>Academic Rank:</w:t>
            </w:r>
          </w:p>
        </w:tc>
        <w:tc>
          <w:tcPr>
            <w:tcW w:w="2340" w:type="dxa"/>
            <w:vAlign w:val="center"/>
          </w:tcPr>
          <w:p w14:paraId="398878A3" w14:textId="77777777" w:rsidR="00883F8E" w:rsidRPr="007377E0" w:rsidRDefault="00114C02" w:rsidP="00883F8E">
            <w:pPr>
              <w:rPr>
                <w:rFonts w:ascii="Times New Roman" w:hAnsi="Times New Roman"/>
                <w:szCs w:val="22"/>
              </w:rPr>
            </w:pPr>
            <w:r>
              <w:rPr>
                <w:rFonts w:ascii="Times New Roman" w:hAnsi="Times New Roman"/>
                <w:szCs w:val="22"/>
              </w:rPr>
              <w:t>Assistant Professor</w:t>
            </w:r>
          </w:p>
        </w:tc>
      </w:tr>
      <w:tr w:rsidR="00883F8E" w14:paraId="398878A9" w14:textId="77777777" w:rsidTr="00883F8E">
        <w:trPr>
          <w:trHeight w:val="377"/>
        </w:trPr>
        <w:tc>
          <w:tcPr>
            <w:tcW w:w="1458" w:type="dxa"/>
            <w:vAlign w:val="center"/>
          </w:tcPr>
          <w:p w14:paraId="398878A5" w14:textId="77777777" w:rsidR="00883F8E" w:rsidRDefault="00883F8E" w:rsidP="00883F8E">
            <w:pPr>
              <w:jc w:val="right"/>
              <w:rPr>
                <w:rFonts w:ascii="Times New Roman" w:hAnsi="Times New Roman"/>
                <w:b/>
                <w:szCs w:val="22"/>
              </w:rPr>
            </w:pPr>
            <w:r>
              <w:rPr>
                <w:rFonts w:ascii="Times New Roman" w:hAnsi="Times New Roman"/>
                <w:b/>
                <w:szCs w:val="22"/>
              </w:rPr>
              <w:t>Dep</w:t>
            </w:r>
            <w:r w:rsidR="006E6434">
              <w:rPr>
                <w:rFonts w:ascii="Times New Roman" w:hAnsi="Times New Roman"/>
                <w:b/>
                <w:szCs w:val="22"/>
              </w:rPr>
              <w:t>artmen</w:t>
            </w:r>
            <w:r>
              <w:rPr>
                <w:rFonts w:ascii="Times New Roman" w:hAnsi="Times New Roman"/>
                <w:b/>
                <w:szCs w:val="22"/>
              </w:rPr>
              <w:t>t:</w:t>
            </w:r>
          </w:p>
        </w:tc>
        <w:tc>
          <w:tcPr>
            <w:tcW w:w="3780" w:type="dxa"/>
            <w:vAlign w:val="center"/>
          </w:tcPr>
          <w:p w14:paraId="398878A6" w14:textId="77777777" w:rsidR="00883F8E" w:rsidRPr="007377E0" w:rsidRDefault="00114C02" w:rsidP="00883F8E">
            <w:pPr>
              <w:rPr>
                <w:rFonts w:ascii="Times New Roman" w:hAnsi="Times New Roman"/>
                <w:szCs w:val="22"/>
              </w:rPr>
            </w:pPr>
            <w:r>
              <w:rPr>
                <w:rFonts w:ascii="Times New Roman" w:hAnsi="Times New Roman"/>
                <w:szCs w:val="22"/>
              </w:rPr>
              <w:t>Systems Engineering and Management</w:t>
            </w:r>
          </w:p>
        </w:tc>
        <w:tc>
          <w:tcPr>
            <w:tcW w:w="2520" w:type="dxa"/>
            <w:vAlign w:val="center"/>
          </w:tcPr>
          <w:p w14:paraId="398878A7" w14:textId="77777777" w:rsidR="00883F8E" w:rsidRDefault="00883F8E" w:rsidP="00883F8E">
            <w:pPr>
              <w:jc w:val="center"/>
              <w:rPr>
                <w:rFonts w:ascii="Times New Roman" w:hAnsi="Times New Roman"/>
                <w:b/>
                <w:szCs w:val="22"/>
              </w:rPr>
            </w:pPr>
            <w:r>
              <w:rPr>
                <w:rFonts w:ascii="Times New Roman" w:hAnsi="Times New Roman"/>
                <w:b/>
                <w:szCs w:val="22"/>
              </w:rPr>
              <w:t>Mil Rank or Civ Grade:</w:t>
            </w:r>
          </w:p>
        </w:tc>
        <w:tc>
          <w:tcPr>
            <w:tcW w:w="2340" w:type="dxa"/>
            <w:vAlign w:val="center"/>
          </w:tcPr>
          <w:p w14:paraId="398878A8" w14:textId="77777777" w:rsidR="00883F8E" w:rsidRPr="007377E0" w:rsidRDefault="00114C02" w:rsidP="00883F8E">
            <w:pPr>
              <w:rPr>
                <w:rFonts w:ascii="Times New Roman" w:hAnsi="Times New Roman"/>
                <w:szCs w:val="22"/>
              </w:rPr>
            </w:pPr>
            <w:r>
              <w:rPr>
                <w:rFonts w:ascii="Times New Roman" w:hAnsi="Times New Roman"/>
                <w:szCs w:val="22"/>
              </w:rPr>
              <w:t>Major</w:t>
            </w:r>
          </w:p>
        </w:tc>
      </w:tr>
    </w:tbl>
    <w:p w14:paraId="398878AA" w14:textId="77777777" w:rsidR="00883F8E" w:rsidRDefault="00883F8E" w:rsidP="00883F8E">
      <w:pPr>
        <w:rPr>
          <w:rFonts w:ascii="Times New Roman" w:hAnsi="Times New Roman"/>
          <w:b/>
          <w:szCs w:val="22"/>
        </w:rPr>
      </w:pPr>
    </w:p>
    <w:p w14:paraId="398878AB" w14:textId="77777777" w:rsidR="0066412A" w:rsidRPr="00220DC5" w:rsidRDefault="0066412A" w:rsidP="009D2059">
      <w:pPr>
        <w:rPr>
          <w:rFonts w:ascii="Times New Roman" w:hAnsi="Times New Roman"/>
          <w:sz w:val="20"/>
        </w:rPr>
      </w:pPr>
    </w:p>
    <w:p w14:paraId="398878AC" w14:textId="77777777" w:rsidR="0066412A" w:rsidRPr="00220DC5" w:rsidRDefault="0066412A" w:rsidP="004169C9">
      <w:pPr>
        <w:pStyle w:val="Heading2"/>
        <w:ind w:left="720" w:hanging="720"/>
        <w:rPr>
          <w:rFonts w:ascii="Times New Roman" w:hAnsi="Times New Roman"/>
        </w:rPr>
      </w:pPr>
      <w:r w:rsidRPr="00220DC5">
        <w:rPr>
          <w:rFonts w:ascii="Times New Roman" w:hAnsi="Times New Roman"/>
        </w:rPr>
        <w:t xml:space="preserve">I.  </w:t>
      </w:r>
      <w:r w:rsidR="0052327A">
        <w:rPr>
          <w:rFonts w:ascii="Times New Roman" w:hAnsi="Times New Roman"/>
        </w:rPr>
        <w:tab/>
      </w:r>
      <w:r w:rsidRPr="00220DC5">
        <w:rPr>
          <w:rFonts w:ascii="Times New Roman" w:hAnsi="Times New Roman"/>
        </w:rPr>
        <w:t>TEACHING AND STUDENT ACTIVITIES</w:t>
      </w:r>
    </w:p>
    <w:p w14:paraId="398878AD" w14:textId="77777777" w:rsidR="0066412A" w:rsidRPr="00220DC5" w:rsidRDefault="0066412A">
      <w:pPr>
        <w:rPr>
          <w:rFonts w:ascii="Times New Roman" w:hAnsi="Times New Roman"/>
          <w:sz w:val="20"/>
        </w:rPr>
      </w:pPr>
    </w:p>
    <w:p w14:paraId="398878AE" w14:textId="77777777" w:rsidR="0066412A" w:rsidRPr="00C56C2C" w:rsidRDefault="0066412A" w:rsidP="009C5366">
      <w:pPr>
        <w:rPr>
          <w:rFonts w:ascii="Times New Roman" w:hAnsi="Times New Roman"/>
          <w:sz w:val="20"/>
        </w:rPr>
      </w:pPr>
      <w:r w:rsidRPr="00C56C2C">
        <w:rPr>
          <w:rFonts w:ascii="Times New Roman" w:hAnsi="Times New Roman"/>
          <w:b/>
          <w:sz w:val="20"/>
        </w:rPr>
        <w:t>C</w:t>
      </w:r>
      <w:r w:rsidR="007C60F7" w:rsidRPr="00C56C2C">
        <w:rPr>
          <w:rFonts w:ascii="Times New Roman" w:hAnsi="Times New Roman"/>
          <w:b/>
          <w:sz w:val="20"/>
        </w:rPr>
        <w:t>ourses Taught</w:t>
      </w:r>
      <w:r w:rsidR="009723CE">
        <w:rPr>
          <w:rFonts w:ascii="Times New Roman" w:hAnsi="Times New Roman"/>
          <w:b/>
          <w:sz w:val="20"/>
        </w:rPr>
        <w:t xml:space="preserve">. </w:t>
      </w:r>
      <w:r w:rsidR="007B4A32">
        <w:rPr>
          <w:rFonts w:ascii="Times New Roman" w:hAnsi="Times New Roman"/>
          <w:sz w:val="20"/>
        </w:rPr>
        <w:t xml:space="preserve"> Use one row per section.</w:t>
      </w:r>
    </w:p>
    <w:p w14:paraId="398878AF" w14:textId="77777777" w:rsidR="0066412A" w:rsidRDefault="0066412A" w:rsidP="009C5366">
      <w:pPr>
        <w:rPr>
          <w:rFonts w:ascii="Times New Roman" w:hAnsi="Times New Roman"/>
          <w:sz w:val="20"/>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3"/>
        <w:gridCol w:w="6267"/>
        <w:gridCol w:w="900"/>
        <w:gridCol w:w="1080"/>
        <w:gridCol w:w="1440"/>
      </w:tblGrid>
      <w:tr w:rsidR="00A94BC9" w:rsidRPr="002E4CE0" w14:paraId="398878B6" w14:textId="77777777" w:rsidTr="00A94BC9">
        <w:tc>
          <w:tcPr>
            <w:tcW w:w="1023" w:type="dxa"/>
            <w:tcBorders>
              <w:top w:val="single" w:sz="12" w:space="0" w:color="auto"/>
              <w:left w:val="single" w:sz="12" w:space="0" w:color="auto"/>
              <w:bottom w:val="single" w:sz="12" w:space="0" w:color="auto"/>
            </w:tcBorders>
            <w:vAlign w:val="center"/>
          </w:tcPr>
          <w:p w14:paraId="398878B0" w14:textId="77777777" w:rsidR="00A94BC9" w:rsidRPr="002E4CE0" w:rsidRDefault="00A94BC9" w:rsidP="009D2059">
            <w:pPr>
              <w:rPr>
                <w:rFonts w:ascii="Times New Roman" w:hAnsi="Times New Roman"/>
                <w:sz w:val="20"/>
              </w:rPr>
            </w:pPr>
            <w:r w:rsidRPr="002E4CE0">
              <w:rPr>
                <w:rFonts w:ascii="Times New Roman" w:hAnsi="Times New Roman"/>
                <w:sz w:val="20"/>
              </w:rPr>
              <w:t>Quarter</w:t>
            </w:r>
            <w:r>
              <w:rPr>
                <w:rFonts w:ascii="Times New Roman" w:hAnsi="Times New Roman"/>
                <w:sz w:val="20"/>
              </w:rPr>
              <w:t xml:space="preserve"> Y</w:t>
            </w:r>
            <w:r w:rsidR="007C4319">
              <w:rPr>
                <w:rFonts w:ascii="Times New Roman" w:hAnsi="Times New Roman"/>
                <w:sz w:val="20"/>
              </w:rPr>
              <w:t>ea</w:t>
            </w:r>
            <w:r>
              <w:rPr>
                <w:rFonts w:ascii="Times New Roman" w:hAnsi="Times New Roman"/>
                <w:sz w:val="20"/>
              </w:rPr>
              <w:t>r</w:t>
            </w:r>
          </w:p>
        </w:tc>
        <w:tc>
          <w:tcPr>
            <w:tcW w:w="6267" w:type="dxa"/>
            <w:tcBorders>
              <w:top w:val="single" w:sz="12" w:space="0" w:color="auto"/>
              <w:bottom w:val="single" w:sz="12" w:space="0" w:color="auto"/>
            </w:tcBorders>
            <w:vAlign w:val="center"/>
          </w:tcPr>
          <w:p w14:paraId="398878B1" w14:textId="77777777" w:rsidR="00A94BC9" w:rsidRPr="002E4CE0" w:rsidRDefault="00A94BC9" w:rsidP="009D2059">
            <w:pPr>
              <w:rPr>
                <w:rFonts w:ascii="Times New Roman" w:hAnsi="Times New Roman"/>
                <w:sz w:val="20"/>
              </w:rPr>
            </w:pPr>
            <w:r w:rsidRPr="002E4CE0">
              <w:rPr>
                <w:rFonts w:ascii="Times New Roman" w:hAnsi="Times New Roman"/>
                <w:sz w:val="20"/>
              </w:rPr>
              <w:t xml:space="preserve">Course </w:t>
            </w:r>
            <w:r>
              <w:rPr>
                <w:rFonts w:ascii="Times New Roman" w:hAnsi="Times New Roman"/>
                <w:sz w:val="20"/>
              </w:rPr>
              <w:t xml:space="preserve">Number and Short </w:t>
            </w:r>
            <w:r w:rsidRPr="002E4CE0">
              <w:rPr>
                <w:rFonts w:ascii="Times New Roman" w:hAnsi="Times New Roman"/>
                <w:sz w:val="20"/>
              </w:rPr>
              <w:t>Name</w:t>
            </w:r>
          </w:p>
        </w:tc>
        <w:tc>
          <w:tcPr>
            <w:tcW w:w="900" w:type="dxa"/>
            <w:tcBorders>
              <w:top w:val="single" w:sz="12" w:space="0" w:color="auto"/>
              <w:bottom w:val="single" w:sz="12" w:space="0" w:color="auto"/>
            </w:tcBorders>
            <w:vAlign w:val="center"/>
          </w:tcPr>
          <w:p w14:paraId="398878B2" w14:textId="77777777" w:rsidR="00A94BC9" w:rsidRPr="002E4CE0" w:rsidRDefault="00A94BC9" w:rsidP="009D2059">
            <w:pPr>
              <w:rPr>
                <w:rFonts w:ascii="Times New Roman" w:hAnsi="Times New Roman"/>
                <w:sz w:val="20"/>
              </w:rPr>
            </w:pPr>
            <w:r w:rsidRPr="002E4CE0">
              <w:rPr>
                <w:rFonts w:ascii="Times New Roman" w:hAnsi="Times New Roman"/>
                <w:sz w:val="20"/>
              </w:rPr>
              <w:t>Credit H</w:t>
            </w:r>
            <w:r w:rsidR="007C4319">
              <w:rPr>
                <w:rFonts w:ascii="Times New Roman" w:hAnsi="Times New Roman"/>
                <w:sz w:val="20"/>
              </w:rPr>
              <w:t>ou</w:t>
            </w:r>
            <w:r w:rsidRPr="002E4CE0">
              <w:rPr>
                <w:rFonts w:ascii="Times New Roman" w:hAnsi="Times New Roman"/>
                <w:sz w:val="20"/>
              </w:rPr>
              <w:t>rs</w:t>
            </w:r>
          </w:p>
        </w:tc>
        <w:tc>
          <w:tcPr>
            <w:tcW w:w="1080" w:type="dxa"/>
            <w:tcBorders>
              <w:top w:val="single" w:sz="12" w:space="0" w:color="auto"/>
              <w:bottom w:val="single" w:sz="12" w:space="0" w:color="auto"/>
            </w:tcBorders>
            <w:vAlign w:val="center"/>
          </w:tcPr>
          <w:p w14:paraId="398878B3" w14:textId="77777777" w:rsidR="00A94BC9" w:rsidRPr="002E4CE0" w:rsidRDefault="00A94BC9" w:rsidP="009D2059">
            <w:pPr>
              <w:rPr>
                <w:rFonts w:ascii="Times New Roman" w:hAnsi="Times New Roman"/>
                <w:sz w:val="20"/>
              </w:rPr>
            </w:pPr>
            <w:r w:rsidRPr="002E4CE0">
              <w:rPr>
                <w:rFonts w:ascii="Times New Roman" w:hAnsi="Times New Roman"/>
                <w:sz w:val="20"/>
              </w:rPr>
              <w:t>No. of Sections</w:t>
            </w:r>
          </w:p>
        </w:tc>
        <w:tc>
          <w:tcPr>
            <w:tcW w:w="1440" w:type="dxa"/>
            <w:tcBorders>
              <w:top w:val="single" w:sz="12" w:space="0" w:color="auto"/>
              <w:bottom w:val="single" w:sz="12" w:space="0" w:color="auto"/>
              <w:right w:val="single" w:sz="12" w:space="0" w:color="auto"/>
            </w:tcBorders>
            <w:vAlign w:val="center"/>
          </w:tcPr>
          <w:p w14:paraId="398878B4" w14:textId="77777777" w:rsidR="00A94BC9" w:rsidRDefault="00A94BC9" w:rsidP="009D2059">
            <w:pPr>
              <w:rPr>
                <w:rFonts w:ascii="Times New Roman" w:hAnsi="Times New Roman"/>
                <w:sz w:val="20"/>
              </w:rPr>
            </w:pPr>
            <w:r w:rsidRPr="002E4CE0">
              <w:rPr>
                <w:rFonts w:ascii="Times New Roman" w:hAnsi="Times New Roman"/>
                <w:sz w:val="20"/>
              </w:rPr>
              <w:t xml:space="preserve">Course </w:t>
            </w:r>
          </w:p>
          <w:p w14:paraId="398878B5" w14:textId="77777777" w:rsidR="00A94BC9" w:rsidRPr="002E4CE0" w:rsidRDefault="00A94BC9" w:rsidP="009D2059">
            <w:pPr>
              <w:rPr>
                <w:rFonts w:ascii="Times New Roman" w:hAnsi="Times New Roman"/>
                <w:sz w:val="20"/>
                <w:u w:val="single"/>
              </w:rPr>
            </w:pPr>
            <w:r w:rsidRPr="002E4CE0">
              <w:rPr>
                <w:rFonts w:ascii="Times New Roman" w:hAnsi="Times New Roman"/>
                <w:sz w:val="20"/>
              </w:rPr>
              <w:t>Enrollment</w:t>
            </w:r>
          </w:p>
        </w:tc>
      </w:tr>
      <w:tr w:rsidR="00A94BC9" w:rsidRPr="002E4CE0" w14:paraId="398878BC" w14:textId="77777777" w:rsidTr="00A94BC9">
        <w:tc>
          <w:tcPr>
            <w:tcW w:w="1023" w:type="dxa"/>
            <w:tcBorders>
              <w:top w:val="single" w:sz="12" w:space="0" w:color="auto"/>
            </w:tcBorders>
            <w:vAlign w:val="center"/>
          </w:tcPr>
          <w:p w14:paraId="398878B7" w14:textId="3E610F91" w:rsidR="00A94BC9" w:rsidRPr="00D03B7D" w:rsidRDefault="00A94BC9" w:rsidP="009D2059">
            <w:pPr>
              <w:rPr>
                <w:rFonts w:ascii="Times New Roman" w:hAnsi="Times New Roman"/>
                <w:sz w:val="20"/>
              </w:rPr>
            </w:pPr>
            <w:r>
              <w:rPr>
                <w:rFonts w:ascii="Times New Roman" w:hAnsi="Times New Roman"/>
                <w:sz w:val="20"/>
              </w:rPr>
              <w:t>SU 1</w:t>
            </w:r>
            <w:r w:rsidR="003836FD">
              <w:rPr>
                <w:rFonts w:ascii="Times New Roman" w:hAnsi="Times New Roman"/>
                <w:sz w:val="20"/>
              </w:rPr>
              <w:t>6</w:t>
            </w:r>
          </w:p>
        </w:tc>
        <w:tc>
          <w:tcPr>
            <w:tcW w:w="6267" w:type="dxa"/>
            <w:tcBorders>
              <w:top w:val="single" w:sz="12" w:space="0" w:color="auto"/>
            </w:tcBorders>
            <w:vAlign w:val="center"/>
          </w:tcPr>
          <w:p w14:paraId="398878B8" w14:textId="77777777" w:rsidR="00A94BC9" w:rsidRPr="00D03B7D" w:rsidRDefault="0057387F" w:rsidP="009D2059">
            <w:pPr>
              <w:rPr>
                <w:rFonts w:ascii="Times New Roman" w:hAnsi="Times New Roman"/>
                <w:sz w:val="20"/>
              </w:rPr>
            </w:pPr>
            <w:r>
              <w:rPr>
                <w:rFonts w:ascii="Times New Roman" w:hAnsi="Times New Roman"/>
                <w:sz w:val="20"/>
              </w:rPr>
              <w:t>STAT 687 – Math of Reliability</w:t>
            </w:r>
          </w:p>
        </w:tc>
        <w:tc>
          <w:tcPr>
            <w:tcW w:w="900" w:type="dxa"/>
            <w:tcBorders>
              <w:top w:val="single" w:sz="12" w:space="0" w:color="auto"/>
            </w:tcBorders>
            <w:vAlign w:val="center"/>
          </w:tcPr>
          <w:p w14:paraId="398878B9" w14:textId="77777777" w:rsidR="00A94BC9" w:rsidRPr="00D03B7D" w:rsidRDefault="0057387F" w:rsidP="009D2059">
            <w:pPr>
              <w:rPr>
                <w:rFonts w:ascii="Times New Roman" w:hAnsi="Times New Roman"/>
                <w:sz w:val="20"/>
              </w:rPr>
            </w:pPr>
            <w:r>
              <w:rPr>
                <w:rFonts w:ascii="Times New Roman" w:hAnsi="Times New Roman"/>
                <w:sz w:val="20"/>
              </w:rPr>
              <w:t>4</w:t>
            </w:r>
          </w:p>
        </w:tc>
        <w:tc>
          <w:tcPr>
            <w:tcW w:w="1080" w:type="dxa"/>
            <w:tcBorders>
              <w:top w:val="single" w:sz="12" w:space="0" w:color="auto"/>
            </w:tcBorders>
            <w:vAlign w:val="center"/>
          </w:tcPr>
          <w:p w14:paraId="398878BA" w14:textId="77777777" w:rsidR="00A94BC9" w:rsidRPr="00D03B7D" w:rsidRDefault="0057387F" w:rsidP="009D2059">
            <w:pPr>
              <w:rPr>
                <w:rFonts w:ascii="Times New Roman" w:hAnsi="Times New Roman"/>
                <w:sz w:val="20"/>
              </w:rPr>
            </w:pPr>
            <w:r>
              <w:rPr>
                <w:rFonts w:ascii="Times New Roman" w:hAnsi="Times New Roman"/>
                <w:sz w:val="20"/>
              </w:rPr>
              <w:t>1</w:t>
            </w:r>
          </w:p>
        </w:tc>
        <w:tc>
          <w:tcPr>
            <w:tcW w:w="1440" w:type="dxa"/>
            <w:tcBorders>
              <w:top w:val="single" w:sz="12" w:space="0" w:color="auto"/>
            </w:tcBorders>
            <w:vAlign w:val="center"/>
          </w:tcPr>
          <w:p w14:paraId="398878BB" w14:textId="77777777" w:rsidR="00A94BC9" w:rsidRPr="00D03B7D" w:rsidRDefault="00C66157" w:rsidP="009D2059">
            <w:pPr>
              <w:rPr>
                <w:rFonts w:ascii="Times New Roman" w:hAnsi="Times New Roman"/>
                <w:sz w:val="20"/>
              </w:rPr>
            </w:pPr>
            <w:r>
              <w:rPr>
                <w:rFonts w:ascii="Times New Roman" w:hAnsi="Times New Roman"/>
                <w:sz w:val="20"/>
              </w:rPr>
              <w:t>4</w:t>
            </w:r>
          </w:p>
        </w:tc>
      </w:tr>
      <w:tr w:rsidR="00A94BC9" w:rsidRPr="002E4CE0" w14:paraId="398878C2" w14:textId="77777777" w:rsidTr="00A94BC9">
        <w:tc>
          <w:tcPr>
            <w:tcW w:w="1023" w:type="dxa"/>
            <w:vAlign w:val="center"/>
          </w:tcPr>
          <w:p w14:paraId="398878BD" w14:textId="5A6A03A5" w:rsidR="00A94BC9" w:rsidRDefault="00A94BC9" w:rsidP="009D2059">
            <w:pPr>
              <w:rPr>
                <w:rFonts w:ascii="Times New Roman" w:hAnsi="Times New Roman"/>
                <w:sz w:val="20"/>
              </w:rPr>
            </w:pPr>
            <w:r>
              <w:rPr>
                <w:rFonts w:ascii="Times New Roman" w:hAnsi="Times New Roman"/>
                <w:sz w:val="20"/>
              </w:rPr>
              <w:t>FA 1</w:t>
            </w:r>
            <w:r w:rsidR="003836FD">
              <w:rPr>
                <w:rFonts w:ascii="Times New Roman" w:hAnsi="Times New Roman"/>
                <w:sz w:val="20"/>
              </w:rPr>
              <w:t>6</w:t>
            </w:r>
          </w:p>
        </w:tc>
        <w:tc>
          <w:tcPr>
            <w:tcW w:w="6267" w:type="dxa"/>
            <w:vAlign w:val="center"/>
          </w:tcPr>
          <w:p w14:paraId="398878BE" w14:textId="77777777" w:rsidR="00A94BC9" w:rsidRDefault="00C66157" w:rsidP="009D2059">
            <w:pPr>
              <w:rPr>
                <w:rFonts w:ascii="Times New Roman" w:hAnsi="Times New Roman"/>
                <w:sz w:val="20"/>
              </w:rPr>
            </w:pPr>
            <w:r>
              <w:rPr>
                <w:rFonts w:ascii="Times New Roman" w:hAnsi="Times New Roman"/>
                <w:sz w:val="20"/>
              </w:rPr>
              <w:t>PDQ</w:t>
            </w:r>
          </w:p>
        </w:tc>
        <w:tc>
          <w:tcPr>
            <w:tcW w:w="900" w:type="dxa"/>
            <w:vAlign w:val="center"/>
          </w:tcPr>
          <w:p w14:paraId="398878BF" w14:textId="77777777" w:rsidR="00A94BC9" w:rsidRDefault="00A94BC9" w:rsidP="009D2059">
            <w:pPr>
              <w:rPr>
                <w:rFonts w:ascii="Times New Roman" w:hAnsi="Times New Roman"/>
                <w:sz w:val="20"/>
              </w:rPr>
            </w:pPr>
          </w:p>
        </w:tc>
        <w:tc>
          <w:tcPr>
            <w:tcW w:w="1080" w:type="dxa"/>
            <w:vAlign w:val="center"/>
          </w:tcPr>
          <w:p w14:paraId="398878C0" w14:textId="77777777" w:rsidR="00A94BC9" w:rsidRDefault="00A94BC9" w:rsidP="009D2059">
            <w:pPr>
              <w:rPr>
                <w:rFonts w:ascii="Times New Roman" w:hAnsi="Times New Roman"/>
                <w:sz w:val="20"/>
              </w:rPr>
            </w:pPr>
          </w:p>
        </w:tc>
        <w:tc>
          <w:tcPr>
            <w:tcW w:w="1440" w:type="dxa"/>
            <w:vAlign w:val="center"/>
          </w:tcPr>
          <w:p w14:paraId="398878C1" w14:textId="77777777" w:rsidR="00A94BC9" w:rsidRDefault="00A94BC9" w:rsidP="009D2059">
            <w:pPr>
              <w:rPr>
                <w:rFonts w:ascii="Times New Roman" w:hAnsi="Times New Roman"/>
                <w:sz w:val="20"/>
              </w:rPr>
            </w:pPr>
          </w:p>
        </w:tc>
      </w:tr>
      <w:tr w:rsidR="00A94BC9" w:rsidRPr="002E4CE0" w14:paraId="398878C8" w14:textId="77777777" w:rsidTr="00A94BC9">
        <w:tc>
          <w:tcPr>
            <w:tcW w:w="1023" w:type="dxa"/>
            <w:vAlign w:val="center"/>
          </w:tcPr>
          <w:p w14:paraId="398878C3" w14:textId="67633CDC" w:rsidR="00A94BC9" w:rsidRPr="00D03B7D" w:rsidRDefault="00A94BC9" w:rsidP="009D2059">
            <w:pPr>
              <w:rPr>
                <w:rFonts w:ascii="Times New Roman" w:hAnsi="Times New Roman"/>
                <w:sz w:val="20"/>
              </w:rPr>
            </w:pPr>
            <w:r>
              <w:rPr>
                <w:rFonts w:ascii="Times New Roman" w:hAnsi="Times New Roman"/>
                <w:sz w:val="20"/>
              </w:rPr>
              <w:t>WI 1</w:t>
            </w:r>
            <w:r w:rsidR="003836FD">
              <w:rPr>
                <w:rFonts w:ascii="Times New Roman" w:hAnsi="Times New Roman"/>
                <w:sz w:val="20"/>
              </w:rPr>
              <w:t>7</w:t>
            </w:r>
          </w:p>
        </w:tc>
        <w:tc>
          <w:tcPr>
            <w:tcW w:w="6267" w:type="dxa"/>
            <w:vAlign w:val="center"/>
          </w:tcPr>
          <w:p w14:paraId="398878C4" w14:textId="77777777" w:rsidR="00A94BC9" w:rsidRPr="00D03B7D" w:rsidRDefault="00C66157" w:rsidP="00C66157">
            <w:pPr>
              <w:rPr>
                <w:rFonts w:ascii="Times New Roman" w:hAnsi="Times New Roman"/>
                <w:sz w:val="20"/>
              </w:rPr>
            </w:pPr>
            <w:r>
              <w:rPr>
                <w:rFonts w:ascii="Times New Roman" w:hAnsi="Times New Roman"/>
                <w:sz w:val="20"/>
              </w:rPr>
              <w:t>SENG 585 – Reliability in System Design</w:t>
            </w:r>
          </w:p>
        </w:tc>
        <w:tc>
          <w:tcPr>
            <w:tcW w:w="900" w:type="dxa"/>
            <w:vAlign w:val="center"/>
          </w:tcPr>
          <w:p w14:paraId="398878C5" w14:textId="77777777" w:rsidR="00A94BC9" w:rsidRPr="00D03B7D" w:rsidRDefault="00C66157" w:rsidP="009D2059">
            <w:pPr>
              <w:rPr>
                <w:rFonts w:ascii="Times New Roman" w:hAnsi="Times New Roman"/>
                <w:sz w:val="20"/>
              </w:rPr>
            </w:pPr>
            <w:r>
              <w:rPr>
                <w:rFonts w:ascii="Times New Roman" w:hAnsi="Times New Roman"/>
                <w:sz w:val="20"/>
              </w:rPr>
              <w:t>4</w:t>
            </w:r>
          </w:p>
        </w:tc>
        <w:tc>
          <w:tcPr>
            <w:tcW w:w="1080" w:type="dxa"/>
            <w:vAlign w:val="center"/>
          </w:tcPr>
          <w:p w14:paraId="398878C6" w14:textId="77777777" w:rsidR="00A94BC9" w:rsidRPr="00D03B7D" w:rsidRDefault="00C66157" w:rsidP="009D2059">
            <w:pPr>
              <w:rPr>
                <w:rFonts w:ascii="Times New Roman" w:hAnsi="Times New Roman"/>
                <w:sz w:val="20"/>
              </w:rPr>
            </w:pPr>
            <w:r>
              <w:rPr>
                <w:rFonts w:ascii="Times New Roman" w:hAnsi="Times New Roman"/>
                <w:sz w:val="20"/>
              </w:rPr>
              <w:t>1</w:t>
            </w:r>
          </w:p>
        </w:tc>
        <w:tc>
          <w:tcPr>
            <w:tcW w:w="1440" w:type="dxa"/>
            <w:vAlign w:val="center"/>
          </w:tcPr>
          <w:p w14:paraId="398878C7" w14:textId="77777777" w:rsidR="00A94BC9" w:rsidRPr="00D03B7D" w:rsidRDefault="00C66157" w:rsidP="009D2059">
            <w:pPr>
              <w:rPr>
                <w:rFonts w:ascii="Times New Roman" w:hAnsi="Times New Roman"/>
                <w:sz w:val="20"/>
              </w:rPr>
            </w:pPr>
            <w:r>
              <w:rPr>
                <w:rFonts w:ascii="Times New Roman" w:hAnsi="Times New Roman"/>
                <w:sz w:val="20"/>
              </w:rPr>
              <w:t>2</w:t>
            </w:r>
          </w:p>
        </w:tc>
      </w:tr>
      <w:tr w:rsidR="00A94BC9" w:rsidRPr="002E4CE0" w14:paraId="398878CE" w14:textId="77777777" w:rsidTr="00A94BC9">
        <w:tc>
          <w:tcPr>
            <w:tcW w:w="1023" w:type="dxa"/>
            <w:vAlign w:val="center"/>
          </w:tcPr>
          <w:p w14:paraId="398878C9" w14:textId="7792FE6A" w:rsidR="00A94BC9" w:rsidRDefault="00A94BC9" w:rsidP="009D2059">
            <w:pPr>
              <w:rPr>
                <w:rFonts w:ascii="Times New Roman" w:hAnsi="Times New Roman"/>
                <w:sz w:val="20"/>
              </w:rPr>
            </w:pPr>
            <w:r>
              <w:rPr>
                <w:rFonts w:ascii="Times New Roman" w:hAnsi="Times New Roman"/>
                <w:sz w:val="20"/>
              </w:rPr>
              <w:t>SP 1</w:t>
            </w:r>
            <w:r w:rsidR="003836FD">
              <w:rPr>
                <w:rFonts w:ascii="Times New Roman" w:hAnsi="Times New Roman"/>
                <w:sz w:val="20"/>
              </w:rPr>
              <w:t>7</w:t>
            </w:r>
          </w:p>
        </w:tc>
        <w:tc>
          <w:tcPr>
            <w:tcW w:w="6267" w:type="dxa"/>
            <w:vAlign w:val="center"/>
          </w:tcPr>
          <w:p w14:paraId="398878CA" w14:textId="77777777" w:rsidR="00A94BC9" w:rsidRDefault="00C66157" w:rsidP="009D2059">
            <w:pPr>
              <w:rPr>
                <w:rFonts w:ascii="Times New Roman" w:hAnsi="Times New Roman"/>
                <w:sz w:val="20"/>
              </w:rPr>
            </w:pPr>
            <w:r>
              <w:rPr>
                <w:rFonts w:ascii="Times New Roman" w:hAnsi="Times New Roman"/>
                <w:sz w:val="20"/>
              </w:rPr>
              <w:t>RSCH 630 – Research Methods</w:t>
            </w:r>
          </w:p>
        </w:tc>
        <w:tc>
          <w:tcPr>
            <w:tcW w:w="900" w:type="dxa"/>
            <w:vAlign w:val="center"/>
          </w:tcPr>
          <w:p w14:paraId="398878CB" w14:textId="77777777" w:rsidR="00A94BC9" w:rsidRDefault="00C66157" w:rsidP="009D2059">
            <w:pPr>
              <w:rPr>
                <w:rFonts w:ascii="Times New Roman" w:hAnsi="Times New Roman"/>
                <w:sz w:val="20"/>
              </w:rPr>
            </w:pPr>
            <w:r>
              <w:rPr>
                <w:rFonts w:ascii="Times New Roman" w:hAnsi="Times New Roman"/>
                <w:sz w:val="20"/>
              </w:rPr>
              <w:t>4</w:t>
            </w:r>
          </w:p>
        </w:tc>
        <w:tc>
          <w:tcPr>
            <w:tcW w:w="1080" w:type="dxa"/>
            <w:vAlign w:val="center"/>
          </w:tcPr>
          <w:p w14:paraId="398878CC" w14:textId="77777777" w:rsidR="00A94BC9" w:rsidRDefault="00C66157" w:rsidP="009D2059">
            <w:pPr>
              <w:rPr>
                <w:rFonts w:ascii="Times New Roman" w:hAnsi="Times New Roman"/>
                <w:sz w:val="20"/>
              </w:rPr>
            </w:pPr>
            <w:r>
              <w:rPr>
                <w:rFonts w:ascii="Times New Roman" w:hAnsi="Times New Roman"/>
                <w:sz w:val="20"/>
              </w:rPr>
              <w:t>1</w:t>
            </w:r>
          </w:p>
        </w:tc>
        <w:tc>
          <w:tcPr>
            <w:tcW w:w="1440" w:type="dxa"/>
            <w:vAlign w:val="center"/>
          </w:tcPr>
          <w:p w14:paraId="398878CD" w14:textId="13E83855" w:rsidR="00A94BC9" w:rsidRDefault="00C66157" w:rsidP="009D2059">
            <w:pPr>
              <w:rPr>
                <w:rFonts w:ascii="Times New Roman" w:hAnsi="Times New Roman"/>
                <w:sz w:val="20"/>
              </w:rPr>
            </w:pPr>
            <w:r>
              <w:rPr>
                <w:rFonts w:ascii="Times New Roman" w:hAnsi="Times New Roman"/>
                <w:sz w:val="20"/>
              </w:rPr>
              <w:t>1</w:t>
            </w:r>
            <w:r w:rsidR="003836FD">
              <w:rPr>
                <w:rFonts w:ascii="Times New Roman" w:hAnsi="Times New Roman"/>
                <w:sz w:val="20"/>
              </w:rPr>
              <w:t>8</w:t>
            </w:r>
          </w:p>
        </w:tc>
      </w:tr>
      <w:tr w:rsidR="00A94BC9" w:rsidRPr="002E4CE0" w14:paraId="398878D4" w14:textId="77777777" w:rsidTr="00A94BC9">
        <w:tc>
          <w:tcPr>
            <w:tcW w:w="1023" w:type="dxa"/>
            <w:vAlign w:val="center"/>
          </w:tcPr>
          <w:p w14:paraId="398878CF" w14:textId="709B9B0C" w:rsidR="00A94BC9" w:rsidRDefault="003836FD" w:rsidP="009D2059">
            <w:pPr>
              <w:rPr>
                <w:rFonts w:ascii="Times New Roman" w:hAnsi="Times New Roman"/>
                <w:sz w:val="20"/>
              </w:rPr>
            </w:pPr>
            <w:r>
              <w:rPr>
                <w:rFonts w:ascii="Times New Roman" w:hAnsi="Times New Roman"/>
                <w:sz w:val="20"/>
              </w:rPr>
              <w:t>SP 17</w:t>
            </w:r>
          </w:p>
        </w:tc>
        <w:tc>
          <w:tcPr>
            <w:tcW w:w="6267" w:type="dxa"/>
            <w:vAlign w:val="center"/>
          </w:tcPr>
          <w:p w14:paraId="398878D0" w14:textId="0C53E1F3" w:rsidR="00A94BC9" w:rsidRDefault="003836FD" w:rsidP="009D2059">
            <w:pPr>
              <w:rPr>
                <w:rFonts w:ascii="Times New Roman" w:hAnsi="Times New Roman"/>
                <w:sz w:val="20"/>
              </w:rPr>
            </w:pPr>
            <w:r>
              <w:rPr>
                <w:rFonts w:ascii="Times New Roman" w:hAnsi="Times New Roman"/>
                <w:sz w:val="20"/>
              </w:rPr>
              <w:t>SENG 685 – Reliability Engineering</w:t>
            </w:r>
          </w:p>
        </w:tc>
        <w:tc>
          <w:tcPr>
            <w:tcW w:w="900" w:type="dxa"/>
            <w:vAlign w:val="center"/>
          </w:tcPr>
          <w:p w14:paraId="398878D1" w14:textId="090FD48A" w:rsidR="00A94BC9" w:rsidRDefault="003836FD" w:rsidP="009D2059">
            <w:pPr>
              <w:rPr>
                <w:rFonts w:ascii="Times New Roman" w:hAnsi="Times New Roman"/>
                <w:sz w:val="20"/>
              </w:rPr>
            </w:pPr>
            <w:r>
              <w:rPr>
                <w:rFonts w:ascii="Times New Roman" w:hAnsi="Times New Roman"/>
                <w:sz w:val="20"/>
              </w:rPr>
              <w:t>4</w:t>
            </w:r>
          </w:p>
        </w:tc>
        <w:tc>
          <w:tcPr>
            <w:tcW w:w="1080" w:type="dxa"/>
            <w:vAlign w:val="center"/>
          </w:tcPr>
          <w:p w14:paraId="398878D2" w14:textId="2DB8488B" w:rsidR="00A94BC9" w:rsidRDefault="003836FD" w:rsidP="009D2059">
            <w:pPr>
              <w:rPr>
                <w:rFonts w:ascii="Times New Roman" w:hAnsi="Times New Roman"/>
                <w:sz w:val="20"/>
              </w:rPr>
            </w:pPr>
            <w:r>
              <w:rPr>
                <w:rFonts w:ascii="Times New Roman" w:hAnsi="Times New Roman"/>
                <w:sz w:val="20"/>
              </w:rPr>
              <w:t>1</w:t>
            </w:r>
          </w:p>
        </w:tc>
        <w:tc>
          <w:tcPr>
            <w:tcW w:w="1440" w:type="dxa"/>
            <w:vAlign w:val="center"/>
          </w:tcPr>
          <w:p w14:paraId="398878D3" w14:textId="7AA6E845" w:rsidR="00A94BC9" w:rsidRDefault="003836FD" w:rsidP="009D2059">
            <w:pPr>
              <w:rPr>
                <w:rFonts w:ascii="Times New Roman" w:hAnsi="Times New Roman"/>
                <w:sz w:val="20"/>
              </w:rPr>
            </w:pPr>
            <w:r>
              <w:rPr>
                <w:rFonts w:ascii="Times New Roman" w:hAnsi="Times New Roman"/>
                <w:sz w:val="20"/>
              </w:rPr>
              <w:t>2</w:t>
            </w:r>
          </w:p>
        </w:tc>
      </w:tr>
      <w:tr w:rsidR="00A94BC9" w:rsidRPr="002E4CE0" w14:paraId="398878DA" w14:textId="77777777" w:rsidTr="00A94BC9">
        <w:tc>
          <w:tcPr>
            <w:tcW w:w="1023" w:type="dxa"/>
            <w:vAlign w:val="center"/>
          </w:tcPr>
          <w:p w14:paraId="398878D5" w14:textId="190AAE0F" w:rsidR="00A94BC9" w:rsidRPr="00D03B7D" w:rsidRDefault="003836FD" w:rsidP="009D2059">
            <w:pPr>
              <w:rPr>
                <w:rFonts w:ascii="Times New Roman" w:hAnsi="Times New Roman"/>
                <w:sz w:val="20"/>
              </w:rPr>
            </w:pPr>
            <w:r>
              <w:rPr>
                <w:rFonts w:ascii="Times New Roman" w:hAnsi="Times New Roman"/>
                <w:sz w:val="20"/>
              </w:rPr>
              <w:t>WI 17</w:t>
            </w:r>
          </w:p>
        </w:tc>
        <w:tc>
          <w:tcPr>
            <w:tcW w:w="6267" w:type="dxa"/>
            <w:vAlign w:val="center"/>
          </w:tcPr>
          <w:p w14:paraId="398878D6" w14:textId="5AB8752A" w:rsidR="00A94BC9" w:rsidRPr="00D03B7D" w:rsidRDefault="003836FD" w:rsidP="009D2059">
            <w:pPr>
              <w:rPr>
                <w:rFonts w:ascii="Times New Roman" w:hAnsi="Times New Roman"/>
                <w:sz w:val="20"/>
              </w:rPr>
            </w:pPr>
            <w:r>
              <w:rPr>
                <w:rFonts w:ascii="Times New Roman" w:hAnsi="Times New Roman"/>
                <w:sz w:val="20"/>
              </w:rPr>
              <w:t>LOGM 634 – Reliability, Maintainability, and Supportability</w:t>
            </w:r>
          </w:p>
        </w:tc>
        <w:tc>
          <w:tcPr>
            <w:tcW w:w="900" w:type="dxa"/>
            <w:vAlign w:val="center"/>
          </w:tcPr>
          <w:p w14:paraId="398878D7" w14:textId="7173A1AC" w:rsidR="00A94BC9" w:rsidRPr="00D03B7D" w:rsidRDefault="003836FD" w:rsidP="009D2059">
            <w:pPr>
              <w:rPr>
                <w:rFonts w:ascii="Times New Roman" w:hAnsi="Times New Roman"/>
                <w:sz w:val="20"/>
              </w:rPr>
            </w:pPr>
            <w:r>
              <w:rPr>
                <w:rFonts w:ascii="Times New Roman" w:hAnsi="Times New Roman"/>
                <w:sz w:val="20"/>
              </w:rPr>
              <w:t>4</w:t>
            </w:r>
          </w:p>
        </w:tc>
        <w:tc>
          <w:tcPr>
            <w:tcW w:w="1080" w:type="dxa"/>
            <w:vAlign w:val="center"/>
          </w:tcPr>
          <w:p w14:paraId="398878D8" w14:textId="373A6612" w:rsidR="00A94BC9" w:rsidRPr="00D03B7D" w:rsidRDefault="003836FD" w:rsidP="009D2059">
            <w:pPr>
              <w:rPr>
                <w:rFonts w:ascii="Times New Roman" w:hAnsi="Times New Roman"/>
                <w:sz w:val="20"/>
              </w:rPr>
            </w:pPr>
            <w:r>
              <w:rPr>
                <w:rFonts w:ascii="Times New Roman" w:hAnsi="Times New Roman"/>
                <w:sz w:val="20"/>
              </w:rPr>
              <w:t>1</w:t>
            </w:r>
          </w:p>
        </w:tc>
        <w:tc>
          <w:tcPr>
            <w:tcW w:w="1440" w:type="dxa"/>
            <w:vAlign w:val="center"/>
          </w:tcPr>
          <w:p w14:paraId="398878D9" w14:textId="078493EA" w:rsidR="00A94BC9" w:rsidRPr="00D03B7D" w:rsidRDefault="003836FD" w:rsidP="009D2059">
            <w:pPr>
              <w:rPr>
                <w:rFonts w:ascii="Times New Roman" w:hAnsi="Times New Roman"/>
                <w:sz w:val="20"/>
              </w:rPr>
            </w:pPr>
            <w:r>
              <w:rPr>
                <w:rFonts w:ascii="Times New Roman" w:hAnsi="Times New Roman"/>
                <w:sz w:val="20"/>
              </w:rPr>
              <w:t>15</w:t>
            </w:r>
          </w:p>
        </w:tc>
      </w:tr>
    </w:tbl>
    <w:p w14:paraId="398878DB" w14:textId="77777777" w:rsidR="0028564F" w:rsidRDefault="0028564F" w:rsidP="009D2059">
      <w:pPr>
        <w:rPr>
          <w:rFonts w:ascii="Times New Roman" w:hAnsi="Times New Roman"/>
          <w:sz w:val="20"/>
        </w:rPr>
      </w:pPr>
    </w:p>
    <w:p w14:paraId="398878DC" w14:textId="77777777" w:rsidR="00DF67B0" w:rsidRDefault="00DF67B0" w:rsidP="009D2059">
      <w:pPr>
        <w:rPr>
          <w:rFonts w:ascii="Times New Roman" w:hAnsi="Times New Roman"/>
          <w:sz w:val="20"/>
        </w:rPr>
      </w:pPr>
    </w:p>
    <w:p w14:paraId="398878DD" w14:textId="77777777" w:rsidR="00220DC5" w:rsidRPr="00794EF4" w:rsidRDefault="00794EF4" w:rsidP="009C5366">
      <w:pPr>
        <w:rPr>
          <w:rFonts w:ascii="Times New Roman" w:hAnsi="Times New Roman"/>
          <w:sz w:val="20"/>
        </w:rPr>
      </w:pPr>
      <w:r>
        <w:rPr>
          <w:rFonts w:ascii="Times New Roman" w:hAnsi="Times New Roman"/>
          <w:b/>
          <w:sz w:val="20"/>
        </w:rPr>
        <w:t>New Courses Developed</w:t>
      </w:r>
      <w:r w:rsidR="009723CE">
        <w:rPr>
          <w:rFonts w:ascii="Times New Roman" w:hAnsi="Times New Roman"/>
          <w:b/>
          <w:sz w:val="20"/>
        </w:rPr>
        <w:t>.</w:t>
      </w:r>
      <w:r>
        <w:rPr>
          <w:rFonts w:ascii="Times New Roman" w:hAnsi="Times New Roman"/>
          <w:b/>
          <w:sz w:val="20"/>
        </w:rPr>
        <w:t xml:space="preserve"> </w:t>
      </w:r>
      <w:r w:rsidR="007B4A32">
        <w:rPr>
          <w:rFonts w:ascii="Times New Roman" w:hAnsi="Times New Roman"/>
          <w:b/>
          <w:sz w:val="20"/>
        </w:rPr>
        <w:t xml:space="preserve"> </w:t>
      </w:r>
      <w:r w:rsidR="007B4A32">
        <w:rPr>
          <w:rFonts w:ascii="Times New Roman" w:hAnsi="Times New Roman"/>
          <w:sz w:val="20"/>
        </w:rPr>
        <w:t>Use one row per new section.</w:t>
      </w:r>
    </w:p>
    <w:p w14:paraId="398878DE" w14:textId="77777777" w:rsidR="00220DC5" w:rsidRDefault="00220DC5" w:rsidP="00220DC5">
      <w:pPr>
        <w:rPr>
          <w:rFonts w:ascii="Times New Roman" w:hAnsi="Times New Roman"/>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
        <w:gridCol w:w="5404"/>
        <w:gridCol w:w="720"/>
        <w:gridCol w:w="3516"/>
      </w:tblGrid>
      <w:tr w:rsidR="00855387" w:rsidRPr="002E4CE0" w14:paraId="398878E3" w14:textId="77777777" w:rsidTr="00505462">
        <w:tc>
          <w:tcPr>
            <w:tcW w:w="1028" w:type="dxa"/>
            <w:tcBorders>
              <w:top w:val="single" w:sz="12" w:space="0" w:color="auto"/>
              <w:left w:val="single" w:sz="12" w:space="0" w:color="auto"/>
              <w:bottom w:val="single" w:sz="12" w:space="0" w:color="auto"/>
            </w:tcBorders>
            <w:vAlign w:val="center"/>
          </w:tcPr>
          <w:p w14:paraId="398878DF" w14:textId="77777777" w:rsidR="00855387" w:rsidRPr="002E4CE0" w:rsidRDefault="00855387" w:rsidP="009D2059">
            <w:pPr>
              <w:rPr>
                <w:rFonts w:ascii="Times New Roman" w:hAnsi="Times New Roman"/>
                <w:sz w:val="20"/>
              </w:rPr>
            </w:pPr>
            <w:r w:rsidRPr="002E4CE0">
              <w:rPr>
                <w:rFonts w:ascii="Times New Roman" w:hAnsi="Times New Roman"/>
                <w:sz w:val="20"/>
              </w:rPr>
              <w:t>Quarter</w:t>
            </w:r>
            <w:r w:rsidR="00C64EFA">
              <w:rPr>
                <w:rFonts w:ascii="Times New Roman" w:hAnsi="Times New Roman"/>
                <w:sz w:val="20"/>
              </w:rPr>
              <w:t xml:space="preserve"> Y</w:t>
            </w:r>
            <w:r w:rsidR="007C4319">
              <w:rPr>
                <w:rFonts w:ascii="Times New Roman" w:hAnsi="Times New Roman"/>
                <w:sz w:val="20"/>
              </w:rPr>
              <w:t>ea</w:t>
            </w:r>
            <w:r w:rsidR="00C64EFA">
              <w:rPr>
                <w:rFonts w:ascii="Times New Roman" w:hAnsi="Times New Roman"/>
                <w:sz w:val="20"/>
              </w:rPr>
              <w:t>r</w:t>
            </w:r>
          </w:p>
        </w:tc>
        <w:tc>
          <w:tcPr>
            <w:tcW w:w="5542" w:type="dxa"/>
            <w:tcBorders>
              <w:top w:val="single" w:sz="12" w:space="0" w:color="auto"/>
              <w:bottom w:val="single" w:sz="12" w:space="0" w:color="auto"/>
            </w:tcBorders>
            <w:vAlign w:val="center"/>
          </w:tcPr>
          <w:p w14:paraId="398878E0" w14:textId="77777777" w:rsidR="00855387" w:rsidRPr="002E4CE0" w:rsidRDefault="00855387" w:rsidP="009D2059">
            <w:pPr>
              <w:rPr>
                <w:rFonts w:ascii="Times New Roman" w:hAnsi="Times New Roman"/>
                <w:sz w:val="20"/>
              </w:rPr>
            </w:pPr>
            <w:r w:rsidRPr="002E4CE0">
              <w:rPr>
                <w:rFonts w:ascii="Times New Roman" w:hAnsi="Times New Roman"/>
                <w:sz w:val="20"/>
              </w:rPr>
              <w:t>Course Name</w:t>
            </w:r>
          </w:p>
        </w:tc>
        <w:tc>
          <w:tcPr>
            <w:tcW w:w="720" w:type="dxa"/>
            <w:tcBorders>
              <w:top w:val="single" w:sz="12" w:space="0" w:color="auto"/>
              <w:bottom w:val="single" w:sz="12" w:space="0" w:color="auto"/>
            </w:tcBorders>
            <w:vAlign w:val="center"/>
          </w:tcPr>
          <w:p w14:paraId="398878E1" w14:textId="77777777" w:rsidR="00855387" w:rsidRPr="002E4CE0" w:rsidRDefault="00855387" w:rsidP="007C4319">
            <w:pPr>
              <w:rPr>
                <w:rFonts w:ascii="Times New Roman" w:hAnsi="Times New Roman"/>
                <w:sz w:val="20"/>
              </w:rPr>
            </w:pPr>
            <w:r w:rsidRPr="002E4CE0">
              <w:rPr>
                <w:rFonts w:ascii="Times New Roman" w:hAnsi="Times New Roman"/>
                <w:sz w:val="20"/>
              </w:rPr>
              <w:t>Credit H</w:t>
            </w:r>
            <w:r w:rsidR="007C4319">
              <w:rPr>
                <w:rFonts w:ascii="Times New Roman" w:hAnsi="Times New Roman"/>
                <w:sz w:val="20"/>
              </w:rPr>
              <w:t>ou</w:t>
            </w:r>
            <w:r w:rsidRPr="002E4CE0">
              <w:rPr>
                <w:rFonts w:ascii="Times New Roman" w:hAnsi="Times New Roman"/>
                <w:sz w:val="20"/>
              </w:rPr>
              <w:t>rs</w:t>
            </w:r>
          </w:p>
        </w:tc>
        <w:tc>
          <w:tcPr>
            <w:tcW w:w="3600" w:type="dxa"/>
            <w:tcBorders>
              <w:top w:val="single" w:sz="12" w:space="0" w:color="auto"/>
              <w:bottom w:val="single" w:sz="12" w:space="0" w:color="auto"/>
              <w:right w:val="single" w:sz="12" w:space="0" w:color="auto"/>
            </w:tcBorders>
            <w:vAlign w:val="center"/>
          </w:tcPr>
          <w:p w14:paraId="398878E2" w14:textId="77777777" w:rsidR="00855387" w:rsidRPr="002E4CE0" w:rsidRDefault="00855387" w:rsidP="009D2059">
            <w:pPr>
              <w:rPr>
                <w:rFonts w:ascii="Times New Roman" w:hAnsi="Times New Roman"/>
                <w:sz w:val="20"/>
                <w:u w:val="single"/>
              </w:rPr>
            </w:pPr>
            <w:r w:rsidRPr="002E4CE0">
              <w:rPr>
                <w:rFonts w:ascii="Times New Roman" w:hAnsi="Times New Roman"/>
                <w:sz w:val="20"/>
              </w:rPr>
              <w:t>Notes</w:t>
            </w:r>
          </w:p>
        </w:tc>
      </w:tr>
      <w:tr w:rsidR="00855387" w:rsidRPr="002E4CE0" w14:paraId="398878E8" w14:textId="77777777" w:rsidTr="00505462">
        <w:tc>
          <w:tcPr>
            <w:tcW w:w="1028" w:type="dxa"/>
            <w:tcBorders>
              <w:top w:val="single" w:sz="12" w:space="0" w:color="auto"/>
            </w:tcBorders>
            <w:vAlign w:val="center"/>
          </w:tcPr>
          <w:p w14:paraId="398878E4" w14:textId="77777777" w:rsidR="00855387" w:rsidRPr="00505462" w:rsidRDefault="00855387" w:rsidP="009D2059">
            <w:pPr>
              <w:rPr>
                <w:rFonts w:ascii="Times New Roman" w:hAnsi="Times New Roman"/>
                <w:sz w:val="20"/>
              </w:rPr>
            </w:pPr>
          </w:p>
        </w:tc>
        <w:tc>
          <w:tcPr>
            <w:tcW w:w="5542" w:type="dxa"/>
            <w:tcBorders>
              <w:top w:val="single" w:sz="12" w:space="0" w:color="auto"/>
            </w:tcBorders>
            <w:vAlign w:val="center"/>
          </w:tcPr>
          <w:p w14:paraId="398878E5" w14:textId="77777777" w:rsidR="00855387" w:rsidRPr="00505462" w:rsidRDefault="00855387" w:rsidP="009D2059">
            <w:pPr>
              <w:rPr>
                <w:rFonts w:ascii="Times New Roman" w:hAnsi="Times New Roman"/>
                <w:sz w:val="20"/>
              </w:rPr>
            </w:pPr>
          </w:p>
        </w:tc>
        <w:tc>
          <w:tcPr>
            <w:tcW w:w="720" w:type="dxa"/>
            <w:tcBorders>
              <w:top w:val="single" w:sz="12" w:space="0" w:color="auto"/>
            </w:tcBorders>
            <w:vAlign w:val="center"/>
          </w:tcPr>
          <w:p w14:paraId="398878E6" w14:textId="77777777" w:rsidR="00855387" w:rsidRPr="00505462" w:rsidRDefault="00855387" w:rsidP="009D2059">
            <w:pPr>
              <w:rPr>
                <w:rFonts w:ascii="Times New Roman" w:hAnsi="Times New Roman"/>
                <w:sz w:val="20"/>
              </w:rPr>
            </w:pPr>
          </w:p>
        </w:tc>
        <w:tc>
          <w:tcPr>
            <w:tcW w:w="3600" w:type="dxa"/>
            <w:tcBorders>
              <w:top w:val="single" w:sz="12" w:space="0" w:color="auto"/>
            </w:tcBorders>
            <w:vAlign w:val="center"/>
          </w:tcPr>
          <w:p w14:paraId="398878E7" w14:textId="77777777" w:rsidR="00855387" w:rsidRPr="00505462" w:rsidRDefault="00855387" w:rsidP="009D2059">
            <w:pPr>
              <w:rPr>
                <w:rFonts w:ascii="Times New Roman" w:hAnsi="Times New Roman"/>
                <w:sz w:val="20"/>
              </w:rPr>
            </w:pPr>
          </w:p>
        </w:tc>
      </w:tr>
    </w:tbl>
    <w:p w14:paraId="398878E9" w14:textId="77777777" w:rsidR="00883F8E" w:rsidRDefault="00883F8E" w:rsidP="009D2059">
      <w:pPr>
        <w:jc w:val="both"/>
        <w:rPr>
          <w:rFonts w:ascii="Times New Roman" w:hAnsi="Times New Roman"/>
          <w:b/>
          <w:sz w:val="20"/>
        </w:rPr>
      </w:pPr>
    </w:p>
    <w:p w14:paraId="398878EA" w14:textId="77777777" w:rsidR="00DF67B0" w:rsidRDefault="00DF67B0" w:rsidP="00883F8E">
      <w:pPr>
        <w:rPr>
          <w:rFonts w:ascii="Times New Roman" w:hAnsi="Times New Roman"/>
          <w:b/>
          <w:sz w:val="20"/>
        </w:rPr>
      </w:pPr>
    </w:p>
    <w:p w14:paraId="398878EB" w14:textId="77777777" w:rsidR="00883F8E" w:rsidRPr="00084437" w:rsidRDefault="00883F8E" w:rsidP="00883F8E">
      <w:pPr>
        <w:rPr>
          <w:rFonts w:ascii="Times New Roman" w:hAnsi="Times New Roman"/>
          <w:sz w:val="20"/>
          <w:u w:val="single"/>
        </w:rPr>
      </w:pPr>
      <w:r w:rsidRPr="00B34D09">
        <w:rPr>
          <w:rFonts w:ascii="Times New Roman" w:hAnsi="Times New Roman"/>
          <w:b/>
          <w:sz w:val="20"/>
        </w:rPr>
        <w:t>Notes Regarding New Courses</w:t>
      </w:r>
      <w:r w:rsidR="00794EF4">
        <w:rPr>
          <w:rFonts w:ascii="Times New Roman" w:hAnsi="Times New Roman"/>
          <w:b/>
          <w:sz w:val="20"/>
        </w:rPr>
        <w:t xml:space="preserve"> Designed or Prepared</w:t>
      </w:r>
      <w:r w:rsidR="00C56C2C">
        <w:rPr>
          <w:rFonts w:ascii="Times New Roman" w:hAnsi="Times New Roman"/>
          <w:b/>
          <w:sz w:val="20"/>
        </w:rPr>
        <w:t>, Changes to Existing Courses</w:t>
      </w:r>
      <w:r w:rsidRPr="00B34D09">
        <w:rPr>
          <w:rFonts w:ascii="Times New Roman" w:hAnsi="Times New Roman"/>
          <w:b/>
          <w:sz w:val="20"/>
        </w:rPr>
        <w:t xml:space="preserve"> </w:t>
      </w:r>
      <w:r w:rsidR="00C56C2C">
        <w:rPr>
          <w:rFonts w:ascii="Times New Roman" w:hAnsi="Times New Roman"/>
          <w:b/>
          <w:sz w:val="20"/>
        </w:rPr>
        <w:t>and</w:t>
      </w:r>
      <w:r w:rsidRPr="00B34D09">
        <w:rPr>
          <w:rFonts w:ascii="Times New Roman" w:hAnsi="Times New Roman"/>
          <w:b/>
          <w:sz w:val="20"/>
        </w:rPr>
        <w:t xml:space="preserve"> Teaching Improvements</w:t>
      </w:r>
      <w:r w:rsidR="00794EF4">
        <w:rPr>
          <w:rFonts w:ascii="Times New Roman" w:hAnsi="Times New Roman"/>
          <w:b/>
          <w:sz w:val="20"/>
        </w:rPr>
        <w:t>.</w:t>
      </w:r>
      <w:r w:rsidRPr="000D6EFB">
        <w:rPr>
          <w:rFonts w:ascii="Times New Roman" w:hAnsi="Times New Roman"/>
          <w:b/>
          <w:sz w:val="20"/>
        </w:rPr>
        <w:t xml:space="preserve"> </w:t>
      </w:r>
      <w:r w:rsidR="00794EF4">
        <w:rPr>
          <w:rFonts w:ascii="Times New Roman" w:hAnsi="Times New Roman"/>
          <w:b/>
          <w:sz w:val="20"/>
        </w:rPr>
        <w:t xml:space="preserve"> </w:t>
      </w:r>
      <w:r w:rsidR="00794EF4">
        <w:rPr>
          <w:rFonts w:ascii="Times New Roman" w:hAnsi="Times New Roman"/>
          <w:sz w:val="20"/>
        </w:rPr>
        <w:t>Describe details of any new courses that were designed, any new courses you prepared this past year, any changes to existing courses and the magnitude of those changes (</w:t>
      </w:r>
      <w:r>
        <w:rPr>
          <w:rFonts w:ascii="Times New Roman" w:hAnsi="Times New Roman"/>
          <w:sz w:val="20"/>
        </w:rPr>
        <w:t xml:space="preserve">e.g. </w:t>
      </w:r>
      <w:r w:rsidR="00794EF4">
        <w:rPr>
          <w:rFonts w:ascii="Times New Roman" w:hAnsi="Times New Roman"/>
          <w:sz w:val="20"/>
        </w:rPr>
        <w:t xml:space="preserve">only changed some homework problems, updated a few lectures, made significant revisions to 25% of lectures, etc.) and any </w:t>
      </w:r>
      <w:r>
        <w:rPr>
          <w:rFonts w:ascii="Times New Roman" w:hAnsi="Times New Roman"/>
          <w:sz w:val="20"/>
        </w:rPr>
        <w:t>additional detail and impact of teaching improvement efforts</w:t>
      </w:r>
      <w:r w:rsidR="007B4A32">
        <w:rPr>
          <w:rFonts w:ascii="Times New Roman" w:hAnsi="Times New Roman"/>
          <w:sz w:val="20"/>
        </w:rPr>
        <w:t xml:space="preserve">.  Use a separate </w:t>
      </w:r>
      <w:r w:rsidR="00794EF4">
        <w:rPr>
          <w:rFonts w:ascii="Times New Roman" w:hAnsi="Times New Roman"/>
          <w:sz w:val="20"/>
        </w:rPr>
        <w:t>paragraph per course.</w:t>
      </w:r>
    </w:p>
    <w:p w14:paraId="398878EC" w14:textId="77777777" w:rsidR="00883F8E" w:rsidRDefault="00883F8E" w:rsidP="00883F8E">
      <w:pPr>
        <w:rPr>
          <w:rFonts w:ascii="Times New Roman" w:hAnsi="Times New Roman"/>
          <w:b/>
          <w:sz w:val="20"/>
          <w:u w:val="single"/>
        </w:rPr>
      </w:pPr>
    </w:p>
    <w:p w14:paraId="398878ED" w14:textId="77777777" w:rsidR="0006010F" w:rsidRPr="009723CE" w:rsidRDefault="0006010F" w:rsidP="00220DC5">
      <w:pPr>
        <w:rPr>
          <w:rFonts w:ascii="Times New Roman" w:hAnsi="Times New Roman"/>
          <w:b/>
          <w:sz w:val="20"/>
        </w:rPr>
      </w:pPr>
      <w:r w:rsidRPr="009723CE">
        <w:rPr>
          <w:rFonts w:ascii="Times New Roman" w:hAnsi="Times New Roman"/>
          <w:b/>
          <w:sz w:val="20"/>
        </w:rPr>
        <w:t xml:space="preserve">Students </w:t>
      </w:r>
      <w:r w:rsidR="0057387F">
        <w:rPr>
          <w:rFonts w:ascii="Times New Roman" w:hAnsi="Times New Roman"/>
          <w:b/>
          <w:sz w:val="20"/>
        </w:rPr>
        <w:t>Currently Being Advised</w:t>
      </w:r>
      <w:r w:rsidRPr="009723CE">
        <w:rPr>
          <w:rFonts w:ascii="Times New Roman" w:hAnsi="Times New Roman"/>
          <w:b/>
          <w:sz w:val="20"/>
        </w:rPr>
        <w:t>:</w:t>
      </w:r>
    </w:p>
    <w:p w14:paraId="398878EE" w14:textId="77777777" w:rsidR="0006010F" w:rsidRDefault="0006010F" w:rsidP="00220DC5">
      <w:pPr>
        <w:rPr>
          <w:rFonts w:ascii="Times New Roman" w:hAnsi="Times New Roman"/>
          <w:sz w:val="20"/>
          <w:u w:val="single"/>
        </w:rPr>
      </w:pPr>
    </w:p>
    <w:tbl>
      <w:tblPr>
        <w:tblW w:w="10731"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828"/>
        <w:gridCol w:w="2299"/>
        <w:gridCol w:w="1170"/>
        <w:gridCol w:w="1530"/>
        <w:gridCol w:w="1867"/>
        <w:gridCol w:w="1867"/>
      </w:tblGrid>
      <w:tr w:rsidR="00150F2C" w:rsidRPr="002E4CE0" w14:paraId="398878F6" w14:textId="0BCCFEB5" w:rsidTr="00150F2C">
        <w:tc>
          <w:tcPr>
            <w:tcW w:w="1170" w:type="dxa"/>
            <w:tcBorders>
              <w:top w:val="single" w:sz="12" w:space="0" w:color="auto"/>
              <w:left w:val="single" w:sz="12" w:space="0" w:color="auto"/>
              <w:bottom w:val="single" w:sz="12" w:space="0" w:color="auto"/>
            </w:tcBorders>
            <w:vAlign w:val="center"/>
          </w:tcPr>
          <w:p w14:paraId="398878EF" w14:textId="77777777" w:rsidR="00150F2C" w:rsidRPr="002E4CE0" w:rsidRDefault="00150F2C" w:rsidP="002E4CE0">
            <w:pPr>
              <w:jc w:val="center"/>
              <w:rPr>
                <w:rFonts w:ascii="Times New Roman" w:hAnsi="Times New Roman"/>
                <w:sz w:val="20"/>
              </w:rPr>
            </w:pPr>
            <w:r w:rsidRPr="002E4CE0">
              <w:rPr>
                <w:rFonts w:ascii="Times New Roman" w:hAnsi="Times New Roman"/>
                <w:sz w:val="20"/>
              </w:rPr>
              <w:t>PhD or MS</w:t>
            </w:r>
          </w:p>
        </w:tc>
        <w:tc>
          <w:tcPr>
            <w:tcW w:w="828" w:type="dxa"/>
            <w:tcBorders>
              <w:top w:val="single" w:sz="12" w:space="0" w:color="auto"/>
              <w:bottom w:val="single" w:sz="12" w:space="0" w:color="auto"/>
            </w:tcBorders>
            <w:vAlign w:val="center"/>
          </w:tcPr>
          <w:p w14:paraId="398878F0" w14:textId="77777777" w:rsidR="00150F2C" w:rsidRPr="002E4CE0" w:rsidRDefault="00150F2C" w:rsidP="002E4CE0">
            <w:pPr>
              <w:jc w:val="center"/>
              <w:rPr>
                <w:rFonts w:ascii="Times New Roman" w:hAnsi="Times New Roman"/>
                <w:sz w:val="20"/>
              </w:rPr>
            </w:pPr>
            <w:r w:rsidRPr="002E4CE0">
              <w:rPr>
                <w:rFonts w:ascii="Times New Roman" w:hAnsi="Times New Roman"/>
                <w:sz w:val="20"/>
              </w:rPr>
              <w:t>Student Rank</w:t>
            </w:r>
          </w:p>
        </w:tc>
        <w:tc>
          <w:tcPr>
            <w:tcW w:w="2299" w:type="dxa"/>
            <w:tcBorders>
              <w:top w:val="single" w:sz="12" w:space="0" w:color="auto"/>
              <w:bottom w:val="single" w:sz="12" w:space="0" w:color="auto"/>
            </w:tcBorders>
            <w:vAlign w:val="center"/>
          </w:tcPr>
          <w:p w14:paraId="398878F1" w14:textId="77777777" w:rsidR="00150F2C" w:rsidRPr="002E4CE0" w:rsidRDefault="00150F2C" w:rsidP="00F26811">
            <w:pPr>
              <w:rPr>
                <w:rFonts w:ascii="Times New Roman" w:hAnsi="Times New Roman"/>
                <w:sz w:val="20"/>
              </w:rPr>
            </w:pPr>
            <w:r w:rsidRPr="002E4CE0">
              <w:rPr>
                <w:rFonts w:ascii="Times New Roman" w:hAnsi="Times New Roman"/>
                <w:sz w:val="20"/>
              </w:rPr>
              <w:t>Student Name</w:t>
            </w:r>
          </w:p>
        </w:tc>
        <w:tc>
          <w:tcPr>
            <w:tcW w:w="1170" w:type="dxa"/>
            <w:tcBorders>
              <w:top w:val="single" w:sz="12" w:space="0" w:color="auto"/>
              <w:bottom w:val="single" w:sz="12" w:space="0" w:color="auto"/>
            </w:tcBorders>
            <w:vAlign w:val="center"/>
          </w:tcPr>
          <w:p w14:paraId="398878F2" w14:textId="77777777" w:rsidR="00150F2C" w:rsidRPr="002E4CE0" w:rsidRDefault="00150F2C" w:rsidP="002E4CE0">
            <w:pPr>
              <w:jc w:val="center"/>
              <w:rPr>
                <w:rFonts w:ascii="Times New Roman" w:hAnsi="Times New Roman"/>
                <w:sz w:val="20"/>
              </w:rPr>
            </w:pPr>
            <w:proofErr w:type="gramStart"/>
            <w:r w:rsidRPr="002E4CE0">
              <w:rPr>
                <w:rFonts w:ascii="Times New Roman" w:hAnsi="Times New Roman"/>
                <w:sz w:val="20"/>
              </w:rPr>
              <w:t>Student’s  Program</w:t>
            </w:r>
            <w:proofErr w:type="gramEnd"/>
          </w:p>
        </w:tc>
        <w:tc>
          <w:tcPr>
            <w:tcW w:w="1530" w:type="dxa"/>
            <w:tcBorders>
              <w:top w:val="single" w:sz="12" w:space="0" w:color="auto"/>
              <w:bottom w:val="single" w:sz="12" w:space="0" w:color="auto"/>
            </w:tcBorders>
            <w:vAlign w:val="center"/>
          </w:tcPr>
          <w:p w14:paraId="398878F3" w14:textId="77777777" w:rsidR="00150F2C" w:rsidRDefault="00150F2C" w:rsidP="002E4CE0">
            <w:pPr>
              <w:jc w:val="center"/>
              <w:rPr>
                <w:rFonts w:ascii="Times New Roman" w:hAnsi="Times New Roman"/>
                <w:sz w:val="20"/>
              </w:rPr>
            </w:pPr>
            <w:r>
              <w:rPr>
                <w:rFonts w:ascii="Times New Roman" w:hAnsi="Times New Roman"/>
                <w:sz w:val="20"/>
              </w:rPr>
              <w:t>Graduation</w:t>
            </w:r>
          </w:p>
          <w:p w14:paraId="398878F4" w14:textId="77777777" w:rsidR="00150F2C" w:rsidRPr="002E4CE0" w:rsidRDefault="00150F2C" w:rsidP="002E4CE0">
            <w:pPr>
              <w:jc w:val="center"/>
              <w:rPr>
                <w:rFonts w:ascii="Times New Roman" w:hAnsi="Times New Roman"/>
                <w:sz w:val="20"/>
              </w:rPr>
            </w:pPr>
            <w:r>
              <w:rPr>
                <w:rFonts w:ascii="Times New Roman" w:hAnsi="Times New Roman"/>
                <w:sz w:val="20"/>
              </w:rPr>
              <w:t>Month Year</w:t>
            </w:r>
          </w:p>
        </w:tc>
        <w:tc>
          <w:tcPr>
            <w:tcW w:w="1867" w:type="dxa"/>
            <w:tcBorders>
              <w:top w:val="single" w:sz="12" w:space="0" w:color="auto"/>
              <w:bottom w:val="single" w:sz="12" w:space="0" w:color="auto"/>
              <w:right w:val="single" w:sz="12" w:space="0" w:color="auto"/>
            </w:tcBorders>
            <w:vAlign w:val="center"/>
          </w:tcPr>
          <w:p w14:paraId="398878F5" w14:textId="77777777" w:rsidR="00150F2C" w:rsidRPr="002E4CE0" w:rsidRDefault="00150F2C" w:rsidP="00F26811">
            <w:pPr>
              <w:rPr>
                <w:rFonts w:ascii="Times New Roman" w:hAnsi="Times New Roman"/>
                <w:sz w:val="20"/>
                <w:u w:val="single"/>
              </w:rPr>
            </w:pPr>
            <w:r w:rsidRPr="002E4CE0">
              <w:rPr>
                <w:rFonts w:ascii="Times New Roman" w:hAnsi="Times New Roman"/>
                <w:sz w:val="20"/>
              </w:rPr>
              <w:t>Faculty Role</w:t>
            </w:r>
          </w:p>
        </w:tc>
        <w:tc>
          <w:tcPr>
            <w:tcW w:w="1867" w:type="dxa"/>
            <w:tcBorders>
              <w:top w:val="single" w:sz="12" w:space="0" w:color="auto"/>
              <w:bottom w:val="single" w:sz="12" w:space="0" w:color="auto"/>
              <w:right w:val="single" w:sz="12" w:space="0" w:color="auto"/>
            </w:tcBorders>
            <w:vAlign w:val="center"/>
          </w:tcPr>
          <w:p w14:paraId="525422F8" w14:textId="403B1DFC" w:rsidR="00150F2C" w:rsidRPr="00150F2C" w:rsidRDefault="00150F2C" w:rsidP="00150F2C">
            <w:pPr>
              <w:jc w:val="center"/>
            </w:pPr>
            <w:r>
              <w:rPr>
                <w:rFonts w:ascii="Times New Roman" w:hAnsi="Times New Roman"/>
                <w:sz w:val="20"/>
              </w:rPr>
              <w:t>Sponsored?</w:t>
            </w:r>
          </w:p>
        </w:tc>
      </w:tr>
      <w:tr w:rsidR="00150F2C" w:rsidRPr="002E4CE0" w14:paraId="39887904" w14:textId="49F3F13D" w:rsidTr="00150F2C">
        <w:tc>
          <w:tcPr>
            <w:tcW w:w="1170" w:type="dxa"/>
            <w:tcBorders>
              <w:top w:val="single" w:sz="12" w:space="0" w:color="auto"/>
            </w:tcBorders>
            <w:vAlign w:val="center"/>
          </w:tcPr>
          <w:p w14:paraId="398878FE" w14:textId="77777777" w:rsidR="00150F2C" w:rsidRDefault="00150F2C" w:rsidP="009D2059">
            <w:pPr>
              <w:rPr>
                <w:rFonts w:ascii="Times New Roman" w:hAnsi="Times New Roman"/>
                <w:sz w:val="20"/>
              </w:rPr>
            </w:pPr>
            <w:r>
              <w:rPr>
                <w:rFonts w:ascii="Times New Roman" w:hAnsi="Times New Roman"/>
                <w:sz w:val="20"/>
              </w:rPr>
              <w:t>MS</w:t>
            </w:r>
          </w:p>
        </w:tc>
        <w:tc>
          <w:tcPr>
            <w:tcW w:w="828" w:type="dxa"/>
            <w:tcBorders>
              <w:top w:val="single" w:sz="12" w:space="0" w:color="auto"/>
            </w:tcBorders>
            <w:vAlign w:val="center"/>
          </w:tcPr>
          <w:p w14:paraId="398878FF" w14:textId="77777777" w:rsidR="00150F2C" w:rsidRDefault="00150F2C" w:rsidP="0057387F">
            <w:pPr>
              <w:rPr>
                <w:rFonts w:ascii="Times New Roman" w:hAnsi="Times New Roman"/>
                <w:sz w:val="20"/>
              </w:rPr>
            </w:pPr>
            <w:r>
              <w:rPr>
                <w:rFonts w:ascii="Times New Roman" w:hAnsi="Times New Roman"/>
                <w:sz w:val="20"/>
              </w:rPr>
              <w:t>SA</w:t>
            </w:r>
          </w:p>
        </w:tc>
        <w:tc>
          <w:tcPr>
            <w:tcW w:w="2299" w:type="dxa"/>
            <w:tcBorders>
              <w:top w:val="single" w:sz="12" w:space="0" w:color="auto"/>
            </w:tcBorders>
            <w:vAlign w:val="center"/>
          </w:tcPr>
          <w:p w14:paraId="39887900" w14:textId="77777777" w:rsidR="00150F2C" w:rsidRDefault="00150F2C" w:rsidP="0057387F">
            <w:pPr>
              <w:rPr>
                <w:rFonts w:ascii="Times New Roman" w:hAnsi="Times New Roman"/>
                <w:sz w:val="20"/>
              </w:rPr>
            </w:pPr>
            <w:proofErr w:type="spellStart"/>
            <w:r>
              <w:rPr>
                <w:rFonts w:ascii="Times New Roman" w:hAnsi="Times New Roman"/>
                <w:sz w:val="20"/>
              </w:rPr>
              <w:t>Abdulrahmen</w:t>
            </w:r>
            <w:proofErr w:type="spellEnd"/>
            <w:r>
              <w:rPr>
                <w:rFonts w:ascii="Times New Roman" w:hAnsi="Times New Roman"/>
                <w:sz w:val="20"/>
              </w:rPr>
              <w:t xml:space="preserve"> </w:t>
            </w:r>
            <w:proofErr w:type="spellStart"/>
            <w:r>
              <w:rPr>
                <w:rFonts w:ascii="Times New Roman" w:hAnsi="Times New Roman"/>
                <w:sz w:val="20"/>
              </w:rPr>
              <w:t>Alwabel</w:t>
            </w:r>
            <w:proofErr w:type="spellEnd"/>
          </w:p>
        </w:tc>
        <w:tc>
          <w:tcPr>
            <w:tcW w:w="1170" w:type="dxa"/>
            <w:tcBorders>
              <w:top w:val="single" w:sz="12" w:space="0" w:color="auto"/>
            </w:tcBorders>
            <w:vAlign w:val="center"/>
          </w:tcPr>
          <w:p w14:paraId="39887901" w14:textId="14FB298C" w:rsidR="00150F2C" w:rsidRDefault="00150F2C" w:rsidP="009D2059">
            <w:pPr>
              <w:rPr>
                <w:rFonts w:ascii="Times New Roman" w:hAnsi="Times New Roman"/>
                <w:sz w:val="20"/>
              </w:rPr>
            </w:pPr>
            <w:r>
              <w:rPr>
                <w:rFonts w:ascii="Times New Roman" w:hAnsi="Times New Roman"/>
                <w:sz w:val="20"/>
              </w:rPr>
              <w:t>ENV/GEM</w:t>
            </w:r>
          </w:p>
        </w:tc>
        <w:tc>
          <w:tcPr>
            <w:tcW w:w="1530" w:type="dxa"/>
            <w:tcBorders>
              <w:top w:val="single" w:sz="12" w:space="0" w:color="auto"/>
            </w:tcBorders>
            <w:vAlign w:val="center"/>
          </w:tcPr>
          <w:p w14:paraId="39887902" w14:textId="0C47F905" w:rsidR="00150F2C" w:rsidRDefault="00150F2C" w:rsidP="002E557D">
            <w:pPr>
              <w:rPr>
                <w:rFonts w:ascii="Times New Roman" w:hAnsi="Times New Roman"/>
                <w:sz w:val="20"/>
              </w:rPr>
            </w:pPr>
            <w:r>
              <w:rPr>
                <w:rFonts w:ascii="Times New Roman" w:hAnsi="Times New Roman"/>
                <w:sz w:val="20"/>
              </w:rPr>
              <w:t>Sep 2017</w:t>
            </w:r>
          </w:p>
        </w:tc>
        <w:tc>
          <w:tcPr>
            <w:tcW w:w="1867" w:type="dxa"/>
            <w:tcBorders>
              <w:top w:val="single" w:sz="12" w:space="0" w:color="auto"/>
            </w:tcBorders>
            <w:vAlign w:val="center"/>
          </w:tcPr>
          <w:p w14:paraId="39887903" w14:textId="77777777" w:rsidR="00150F2C" w:rsidRDefault="00150F2C" w:rsidP="009D2059">
            <w:pPr>
              <w:rPr>
                <w:rFonts w:ascii="Times New Roman" w:hAnsi="Times New Roman"/>
                <w:sz w:val="20"/>
              </w:rPr>
            </w:pPr>
            <w:r>
              <w:rPr>
                <w:rFonts w:ascii="Times New Roman" w:hAnsi="Times New Roman"/>
                <w:sz w:val="20"/>
              </w:rPr>
              <w:t>Thesis Advisor</w:t>
            </w:r>
          </w:p>
        </w:tc>
        <w:tc>
          <w:tcPr>
            <w:tcW w:w="1867" w:type="dxa"/>
            <w:tcBorders>
              <w:top w:val="single" w:sz="12" w:space="0" w:color="auto"/>
            </w:tcBorders>
          </w:tcPr>
          <w:p w14:paraId="2E7A9052" w14:textId="1F715545" w:rsidR="00150F2C" w:rsidRDefault="00150F2C" w:rsidP="009D2059">
            <w:pPr>
              <w:rPr>
                <w:rFonts w:ascii="Times New Roman" w:hAnsi="Times New Roman"/>
                <w:sz w:val="20"/>
              </w:rPr>
            </w:pPr>
            <w:r>
              <w:rPr>
                <w:rFonts w:ascii="Times New Roman" w:hAnsi="Times New Roman"/>
                <w:sz w:val="20"/>
              </w:rPr>
              <w:t>Yes</w:t>
            </w:r>
          </w:p>
        </w:tc>
      </w:tr>
      <w:tr w:rsidR="00150F2C" w:rsidRPr="002E4CE0" w14:paraId="1EE60321" w14:textId="2081A5F5" w:rsidTr="00150F2C">
        <w:tc>
          <w:tcPr>
            <w:tcW w:w="1170" w:type="dxa"/>
            <w:vAlign w:val="center"/>
          </w:tcPr>
          <w:p w14:paraId="64F58174" w14:textId="31A2A099" w:rsidR="00150F2C" w:rsidRDefault="00150F2C" w:rsidP="009D2059">
            <w:pPr>
              <w:rPr>
                <w:rFonts w:ascii="Times New Roman" w:hAnsi="Times New Roman"/>
                <w:sz w:val="20"/>
              </w:rPr>
            </w:pPr>
            <w:r>
              <w:rPr>
                <w:rFonts w:ascii="Times New Roman" w:hAnsi="Times New Roman"/>
                <w:sz w:val="20"/>
              </w:rPr>
              <w:t>MS</w:t>
            </w:r>
          </w:p>
        </w:tc>
        <w:tc>
          <w:tcPr>
            <w:tcW w:w="828" w:type="dxa"/>
            <w:vAlign w:val="center"/>
          </w:tcPr>
          <w:p w14:paraId="39742532" w14:textId="1526C284" w:rsidR="00150F2C" w:rsidRDefault="00150F2C" w:rsidP="009D2059">
            <w:pPr>
              <w:rPr>
                <w:rFonts w:ascii="Times New Roman" w:hAnsi="Times New Roman"/>
                <w:sz w:val="20"/>
              </w:rPr>
            </w:pPr>
            <w:r>
              <w:rPr>
                <w:rFonts w:ascii="Times New Roman" w:hAnsi="Times New Roman"/>
                <w:sz w:val="20"/>
              </w:rPr>
              <w:t>1Lt</w:t>
            </w:r>
          </w:p>
        </w:tc>
        <w:tc>
          <w:tcPr>
            <w:tcW w:w="2299" w:type="dxa"/>
            <w:vAlign w:val="center"/>
          </w:tcPr>
          <w:p w14:paraId="37C3B1C7" w14:textId="5ACEDBB0" w:rsidR="00150F2C" w:rsidRDefault="00150F2C" w:rsidP="009D2059">
            <w:pPr>
              <w:rPr>
                <w:rFonts w:ascii="Times New Roman" w:hAnsi="Times New Roman"/>
                <w:sz w:val="20"/>
              </w:rPr>
            </w:pPr>
            <w:r>
              <w:rPr>
                <w:rFonts w:ascii="Times New Roman" w:hAnsi="Times New Roman"/>
                <w:sz w:val="20"/>
              </w:rPr>
              <w:t>Daniel Timme</w:t>
            </w:r>
          </w:p>
        </w:tc>
        <w:tc>
          <w:tcPr>
            <w:tcW w:w="1170" w:type="dxa"/>
            <w:vAlign w:val="center"/>
          </w:tcPr>
          <w:p w14:paraId="6987E520" w14:textId="1E1FABB0" w:rsidR="00150F2C" w:rsidRDefault="00150F2C" w:rsidP="009D2059">
            <w:pPr>
              <w:rPr>
                <w:rFonts w:ascii="Times New Roman" w:hAnsi="Times New Roman"/>
                <w:sz w:val="20"/>
              </w:rPr>
            </w:pPr>
            <w:r>
              <w:rPr>
                <w:rFonts w:ascii="Times New Roman" w:hAnsi="Times New Roman"/>
                <w:sz w:val="20"/>
              </w:rPr>
              <w:t>ENV/GSE</w:t>
            </w:r>
          </w:p>
        </w:tc>
        <w:tc>
          <w:tcPr>
            <w:tcW w:w="1530" w:type="dxa"/>
            <w:vAlign w:val="center"/>
          </w:tcPr>
          <w:p w14:paraId="1D6DE18E" w14:textId="052EFB26" w:rsidR="00150F2C" w:rsidRDefault="00150F2C" w:rsidP="009D2059">
            <w:pPr>
              <w:rPr>
                <w:rFonts w:ascii="Times New Roman" w:hAnsi="Times New Roman"/>
                <w:sz w:val="20"/>
              </w:rPr>
            </w:pPr>
            <w:r>
              <w:rPr>
                <w:rFonts w:ascii="Times New Roman" w:hAnsi="Times New Roman"/>
                <w:sz w:val="20"/>
              </w:rPr>
              <w:t>Mar 2018</w:t>
            </w:r>
          </w:p>
        </w:tc>
        <w:tc>
          <w:tcPr>
            <w:tcW w:w="1867" w:type="dxa"/>
            <w:vAlign w:val="center"/>
          </w:tcPr>
          <w:p w14:paraId="1B72D1C4" w14:textId="3E350987" w:rsidR="00150F2C" w:rsidRDefault="00150F2C" w:rsidP="009D2059">
            <w:pPr>
              <w:rPr>
                <w:rFonts w:ascii="Times New Roman" w:hAnsi="Times New Roman"/>
                <w:sz w:val="20"/>
              </w:rPr>
            </w:pPr>
            <w:r>
              <w:rPr>
                <w:rFonts w:ascii="Times New Roman" w:hAnsi="Times New Roman"/>
                <w:sz w:val="20"/>
              </w:rPr>
              <w:t>Thesis Advisor</w:t>
            </w:r>
          </w:p>
        </w:tc>
        <w:tc>
          <w:tcPr>
            <w:tcW w:w="1867" w:type="dxa"/>
          </w:tcPr>
          <w:p w14:paraId="28C85DE1" w14:textId="2F14A8B3" w:rsidR="00150F2C" w:rsidRDefault="00150F2C" w:rsidP="009D2059">
            <w:pPr>
              <w:rPr>
                <w:rFonts w:ascii="Times New Roman" w:hAnsi="Times New Roman"/>
                <w:sz w:val="20"/>
              </w:rPr>
            </w:pPr>
            <w:r>
              <w:rPr>
                <w:rFonts w:ascii="Times New Roman" w:hAnsi="Times New Roman"/>
                <w:sz w:val="20"/>
              </w:rPr>
              <w:t>Yes</w:t>
            </w:r>
          </w:p>
        </w:tc>
      </w:tr>
      <w:tr w:rsidR="00150F2C" w:rsidRPr="002E4CE0" w14:paraId="67BB06EF" w14:textId="5F36EC33" w:rsidTr="00150F2C">
        <w:tc>
          <w:tcPr>
            <w:tcW w:w="1170" w:type="dxa"/>
            <w:vAlign w:val="center"/>
          </w:tcPr>
          <w:p w14:paraId="5F1B2EAD" w14:textId="3B79911A" w:rsidR="00150F2C" w:rsidRDefault="00150F2C" w:rsidP="009D2059">
            <w:pPr>
              <w:rPr>
                <w:rFonts w:ascii="Times New Roman" w:hAnsi="Times New Roman"/>
                <w:sz w:val="20"/>
              </w:rPr>
            </w:pPr>
            <w:r>
              <w:rPr>
                <w:rFonts w:ascii="Times New Roman" w:hAnsi="Times New Roman"/>
                <w:sz w:val="20"/>
              </w:rPr>
              <w:t>PhD</w:t>
            </w:r>
          </w:p>
        </w:tc>
        <w:tc>
          <w:tcPr>
            <w:tcW w:w="828" w:type="dxa"/>
            <w:vAlign w:val="center"/>
          </w:tcPr>
          <w:p w14:paraId="30DA7F76" w14:textId="70985574" w:rsidR="00150F2C" w:rsidRDefault="00150F2C" w:rsidP="009D2059">
            <w:pPr>
              <w:rPr>
                <w:rFonts w:ascii="Times New Roman" w:hAnsi="Times New Roman"/>
                <w:sz w:val="20"/>
              </w:rPr>
            </w:pPr>
            <w:r>
              <w:rPr>
                <w:rFonts w:ascii="Times New Roman" w:hAnsi="Times New Roman"/>
                <w:sz w:val="20"/>
              </w:rPr>
              <w:t>Civ</w:t>
            </w:r>
          </w:p>
        </w:tc>
        <w:tc>
          <w:tcPr>
            <w:tcW w:w="2299" w:type="dxa"/>
            <w:vAlign w:val="center"/>
          </w:tcPr>
          <w:p w14:paraId="4958A44A" w14:textId="42A7D805" w:rsidR="00150F2C" w:rsidRDefault="00150F2C" w:rsidP="009D2059">
            <w:pPr>
              <w:rPr>
                <w:rFonts w:ascii="Times New Roman" w:hAnsi="Times New Roman"/>
                <w:sz w:val="20"/>
              </w:rPr>
            </w:pPr>
            <w:r>
              <w:rPr>
                <w:rFonts w:ascii="Times New Roman" w:hAnsi="Times New Roman"/>
                <w:sz w:val="20"/>
              </w:rPr>
              <w:t>Zach Little</w:t>
            </w:r>
          </w:p>
        </w:tc>
        <w:tc>
          <w:tcPr>
            <w:tcW w:w="1170" w:type="dxa"/>
            <w:vAlign w:val="center"/>
          </w:tcPr>
          <w:p w14:paraId="68A37D3A" w14:textId="0FA97ECF" w:rsidR="00150F2C" w:rsidRDefault="00150F2C" w:rsidP="009D2059">
            <w:pPr>
              <w:rPr>
                <w:rFonts w:ascii="Times New Roman" w:hAnsi="Times New Roman"/>
                <w:sz w:val="20"/>
              </w:rPr>
            </w:pPr>
            <w:r>
              <w:rPr>
                <w:rFonts w:ascii="Times New Roman" w:hAnsi="Times New Roman"/>
                <w:sz w:val="20"/>
              </w:rPr>
              <w:t>ENS/GOR</w:t>
            </w:r>
          </w:p>
        </w:tc>
        <w:tc>
          <w:tcPr>
            <w:tcW w:w="1530" w:type="dxa"/>
            <w:vAlign w:val="center"/>
          </w:tcPr>
          <w:p w14:paraId="63080BCF" w14:textId="15AE6D2B" w:rsidR="00150F2C" w:rsidRDefault="00150F2C" w:rsidP="009D2059">
            <w:pPr>
              <w:rPr>
                <w:rFonts w:ascii="Times New Roman" w:hAnsi="Times New Roman"/>
                <w:sz w:val="20"/>
              </w:rPr>
            </w:pPr>
            <w:r>
              <w:rPr>
                <w:rFonts w:ascii="Times New Roman" w:hAnsi="Times New Roman"/>
                <w:sz w:val="20"/>
              </w:rPr>
              <w:t>Sep 2018</w:t>
            </w:r>
          </w:p>
        </w:tc>
        <w:tc>
          <w:tcPr>
            <w:tcW w:w="1867" w:type="dxa"/>
            <w:vAlign w:val="center"/>
          </w:tcPr>
          <w:p w14:paraId="46B9FA10" w14:textId="40C20035" w:rsidR="00150F2C" w:rsidRDefault="00150F2C" w:rsidP="009D2059">
            <w:pPr>
              <w:rPr>
                <w:rFonts w:ascii="Times New Roman" w:hAnsi="Times New Roman"/>
                <w:sz w:val="20"/>
              </w:rPr>
            </w:pPr>
            <w:r>
              <w:rPr>
                <w:rFonts w:ascii="Times New Roman" w:hAnsi="Times New Roman"/>
                <w:sz w:val="20"/>
              </w:rPr>
              <w:t>Committee Member</w:t>
            </w:r>
          </w:p>
        </w:tc>
        <w:tc>
          <w:tcPr>
            <w:tcW w:w="1867" w:type="dxa"/>
          </w:tcPr>
          <w:p w14:paraId="59104109" w14:textId="77777777" w:rsidR="00150F2C" w:rsidRDefault="00150F2C" w:rsidP="009D2059">
            <w:pPr>
              <w:rPr>
                <w:rFonts w:ascii="Times New Roman" w:hAnsi="Times New Roman"/>
                <w:sz w:val="20"/>
              </w:rPr>
            </w:pPr>
          </w:p>
        </w:tc>
      </w:tr>
    </w:tbl>
    <w:p w14:paraId="39887913" w14:textId="77777777" w:rsidR="00332DB5" w:rsidRDefault="00332DB5" w:rsidP="00883F8E">
      <w:pPr>
        <w:rPr>
          <w:rFonts w:ascii="Times New Roman" w:hAnsi="Times New Roman"/>
          <w:sz w:val="20"/>
        </w:rPr>
      </w:pPr>
    </w:p>
    <w:p w14:paraId="39887914" w14:textId="77777777" w:rsidR="00883F8E" w:rsidRPr="009723CE" w:rsidRDefault="009C7F07" w:rsidP="00883F8E">
      <w:pPr>
        <w:rPr>
          <w:rFonts w:ascii="Times New Roman" w:hAnsi="Times New Roman"/>
          <w:b/>
          <w:sz w:val="20"/>
        </w:rPr>
      </w:pPr>
      <w:r w:rsidRPr="009723CE">
        <w:rPr>
          <w:rFonts w:ascii="Times New Roman" w:hAnsi="Times New Roman"/>
          <w:b/>
          <w:sz w:val="20"/>
        </w:rPr>
        <w:t xml:space="preserve">Student </w:t>
      </w:r>
      <w:r w:rsidR="0057387F">
        <w:rPr>
          <w:rFonts w:ascii="Times New Roman" w:hAnsi="Times New Roman"/>
          <w:b/>
          <w:sz w:val="20"/>
        </w:rPr>
        <w:t xml:space="preserve">Who </w:t>
      </w:r>
      <w:proofErr w:type="gramStart"/>
      <w:r w:rsidR="0057387F">
        <w:rPr>
          <w:rFonts w:ascii="Times New Roman" w:hAnsi="Times New Roman"/>
          <w:b/>
          <w:sz w:val="20"/>
        </w:rPr>
        <w:t>have</w:t>
      </w:r>
      <w:proofErr w:type="gramEnd"/>
      <w:r w:rsidR="0057387F">
        <w:rPr>
          <w:rFonts w:ascii="Times New Roman" w:hAnsi="Times New Roman"/>
          <w:b/>
          <w:sz w:val="20"/>
        </w:rPr>
        <w:t xml:space="preserve"> Graduated</w:t>
      </w:r>
      <w:r w:rsidRPr="009723CE">
        <w:rPr>
          <w:rFonts w:ascii="Times New Roman" w:hAnsi="Times New Roman"/>
          <w:b/>
          <w:sz w:val="20"/>
        </w:rPr>
        <w:t>:</w:t>
      </w:r>
    </w:p>
    <w:p w14:paraId="39887915" w14:textId="77777777" w:rsidR="009C7F07" w:rsidRPr="009C7F07" w:rsidRDefault="009C7F07" w:rsidP="00883F8E">
      <w:pPr>
        <w:rPr>
          <w:rFonts w:ascii="Times New Roman" w:hAnsi="Times New Roman"/>
          <w:sz w:val="20"/>
        </w:rPr>
      </w:pPr>
    </w:p>
    <w:tbl>
      <w:tblPr>
        <w:tblW w:w="107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828"/>
        <w:gridCol w:w="2289"/>
        <w:gridCol w:w="1170"/>
        <w:gridCol w:w="1530"/>
        <w:gridCol w:w="1890"/>
        <w:gridCol w:w="1890"/>
      </w:tblGrid>
      <w:tr w:rsidR="00150F2C" w:rsidRPr="002E4CE0" w14:paraId="3988791D" w14:textId="4D777512" w:rsidTr="00150F2C">
        <w:tc>
          <w:tcPr>
            <w:tcW w:w="1170" w:type="dxa"/>
            <w:tcBorders>
              <w:top w:val="single" w:sz="12" w:space="0" w:color="auto"/>
              <w:left w:val="single" w:sz="12" w:space="0" w:color="auto"/>
              <w:bottom w:val="single" w:sz="12" w:space="0" w:color="auto"/>
            </w:tcBorders>
            <w:vAlign w:val="center"/>
          </w:tcPr>
          <w:p w14:paraId="39887916" w14:textId="77777777" w:rsidR="00150F2C" w:rsidRPr="002E4CE0" w:rsidRDefault="00150F2C" w:rsidP="009D2059">
            <w:pPr>
              <w:rPr>
                <w:rFonts w:ascii="Times New Roman" w:hAnsi="Times New Roman"/>
                <w:sz w:val="20"/>
              </w:rPr>
            </w:pPr>
            <w:r w:rsidRPr="002E4CE0">
              <w:rPr>
                <w:rFonts w:ascii="Times New Roman" w:hAnsi="Times New Roman"/>
                <w:sz w:val="20"/>
              </w:rPr>
              <w:t>PhD or MS</w:t>
            </w:r>
          </w:p>
        </w:tc>
        <w:tc>
          <w:tcPr>
            <w:tcW w:w="828" w:type="dxa"/>
            <w:tcBorders>
              <w:top w:val="single" w:sz="12" w:space="0" w:color="auto"/>
              <w:bottom w:val="single" w:sz="12" w:space="0" w:color="auto"/>
            </w:tcBorders>
            <w:vAlign w:val="center"/>
          </w:tcPr>
          <w:p w14:paraId="39887917" w14:textId="77777777" w:rsidR="00150F2C" w:rsidRPr="002E4CE0" w:rsidRDefault="00150F2C" w:rsidP="009D2059">
            <w:pPr>
              <w:rPr>
                <w:rFonts w:ascii="Times New Roman" w:hAnsi="Times New Roman"/>
                <w:sz w:val="20"/>
              </w:rPr>
            </w:pPr>
            <w:r w:rsidRPr="002E4CE0">
              <w:rPr>
                <w:rFonts w:ascii="Times New Roman" w:hAnsi="Times New Roman"/>
                <w:sz w:val="20"/>
              </w:rPr>
              <w:t>Student Rank</w:t>
            </w:r>
          </w:p>
        </w:tc>
        <w:tc>
          <w:tcPr>
            <w:tcW w:w="2289" w:type="dxa"/>
            <w:tcBorders>
              <w:top w:val="single" w:sz="12" w:space="0" w:color="auto"/>
              <w:bottom w:val="single" w:sz="12" w:space="0" w:color="auto"/>
            </w:tcBorders>
            <w:vAlign w:val="center"/>
          </w:tcPr>
          <w:p w14:paraId="39887918" w14:textId="77777777" w:rsidR="00150F2C" w:rsidRPr="002E4CE0" w:rsidRDefault="00150F2C" w:rsidP="009D2059">
            <w:pPr>
              <w:rPr>
                <w:rFonts w:ascii="Times New Roman" w:hAnsi="Times New Roman"/>
                <w:sz w:val="20"/>
              </w:rPr>
            </w:pPr>
            <w:r w:rsidRPr="002E4CE0">
              <w:rPr>
                <w:rFonts w:ascii="Times New Roman" w:hAnsi="Times New Roman"/>
                <w:sz w:val="20"/>
              </w:rPr>
              <w:t>Student Name</w:t>
            </w:r>
          </w:p>
        </w:tc>
        <w:tc>
          <w:tcPr>
            <w:tcW w:w="1170" w:type="dxa"/>
            <w:tcBorders>
              <w:top w:val="single" w:sz="12" w:space="0" w:color="auto"/>
              <w:bottom w:val="single" w:sz="12" w:space="0" w:color="auto"/>
            </w:tcBorders>
            <w:vAlign w:val="center"/>
          </w:tcPr>
          <w:p w14:paraId="39887919" w14:textId="77777777" w:rsidR="00150F2C" w:rsidRPr="002E4CE0" w:rsidRDefault="00150F2C" w:rsidP="009D2059">
            <w:pPr>
              <w:rPr>
                <w:rFonts w:ascii="Times New Roman" w:hAnsi="Times New Roman"/>
                <w:sz w:val="20"/>
              </w:rPr>
            </w:pPr>
            <w:proofErr w:type="gramStart"/>
            <w:r w:rsidRPr="002E4CE0">
              <w:rPr>
                <w:rFonts w:ascii="Times New Roman" w:hAnsi="Times New Roman"/>
                <w:sz w:val="20"/>
              </w:rPr>
              <w:t>Student’s  Program</w:t>
            </w:r>
            <w:proofErr w:type="gramEnd"/>
          </w:p>
        </w:tc>
        <w:tc>
          <w:tcPr>
            <w:tcW w:w="1530" w:type="dxa"/>
            <w:tcBorders>
              <w:top w:val="single" w:sz="12" w:space="0" w:color="auto"/>
              <w:bottom w:val="single" w:sz="12" w:space="0" w:color="auto"/>
            </w:tcBorders>
            <w:vAlign w:val="center"/>
          </w:tcPr>
          <w:p w14:paraId="3988791A" w14:textId="77777777" w:rsidR="00150F2C" w:rsidRDefault="00150F2C" w:rsidP="009D2059">
            <w:pPr>
              <w:rPr>
                <w:rFonts w:ascii="Times New Roman" w:hAnsi="Times New Roman"/>
                <w:sz w:val="20"/>
              </w:rPr>
            </w:pPr>
            <w:r>
              <w:rPr>
                <w:rFonts w:ascii="Times New Roman" w:hAnsi="Times New Roman"/>
                <w:sz w:val="20"/>
              </w:rPr>
              <w:t>Graduation</w:t>
            </w:r>
          </w:p>
          <w:p w14:paraId="3988791B" w14:textId="77777777" w:rsidR="00150F2C" w:rsidRPr="002E4CE0" w:rsidRDefault="00150F2C" w:rsidP="009D2059">
            <w:pPr>
              <w:rPr>
                <w:rFonts w:ascii="Times New Roman" w:hAnsi="Times New Roman"/>
                <w:sz w:val="20"/>
              </w:rPr>
            </w:pPr>
            <w:r>
              <w:rPr>
                <w:rFonts w:ascii="Times New Roman" w:hAnsi="Times New Roman"/>
                <w:sz w:val="20"/>
              </w:rPr>
              <w:t>Month Year</w:t>
            </w:r>
          </w:p>
        </w:tc>
        <w:tc>
          <w:tcPr>
            <w:tcW w:w="1890" w:type="dxa"/>
            <w:tcBorders>
              <w:top w:val="single" w:sz="12" w:space="0" w:color="auto"/>
              <w:bottom w:val="single" w:sz="12" w:space="0" w:color="auto"/>
              <w:right w:val="single" w:sz="12" w:space="0" w:color="auto"/>
            </w:tcBorders>
            <w:vAlign w:val="center"/>
          </w:tcPr>
          <w:p w14:paraId="3988791C" w14:textId="77777777" w:rsidR="00150F2C" w:rsidRPr="002E4CE0" w:rsidRDefault="00150F2C" w:rsidP="009D2059">
            <w:pPr>
              <w:rPr>
                <w:rFonts w:ascii="Times New Roman" w:hAnsi="Times New Roman"/>
                <w:sz w:val="20"/>
                <w:u w:val="single"/>
              </w:rPr>
            </w:pPr>
            <w:r w:rsidRPr="002E4CE0">
              <w:rPr>
                <w:rFonts w:ascii="Times New Roman" w:hAnsi="Times New Roman"/>
                <w:sz w:val="20"/>
              </w:rPr>
              <w:t>Faculty Role</w:t>
            </w:r>
          </w:p>
        </w:tc>
        <w:tc>
          <w:tcPr>
            <w:tcW w:w="1890" w:type="dxa"/>
            <w:tcBorders>
              <w:top w:val="single" w:sz="12" w:space="0" w:color="auto"/>
              <w:bottom w:val="single" w:sz="12" w:space="0" w:color="auto"/>
              <w:right w:val="single" w:sz="12" w:space="0" w:color="auto"/>
            </w:tcBorders>
            <w:vAlign w:val="center"/>
          </w:tcPr>
          <w:p w14:paraId="7AD3152B" w14:textId="6A489F55" w:rsidR="00150F2C" w:rsidRPr="002E4CE0" w:rsidRDefault="00150F2C" w:rsidP="00150F2C">
            <w:pPr>
              <w:jc w:val="center"/>
              <w:rPr>
                <w:rFonts w:ascii="Times New Roman" w:hAnsi="Times New Roman"/>
                <w:sz w:val="20"/>
              </w:rPr>
            </w:pPr>
            <w:r>
              <w:rPr>
                <w:rFonts w:ascii="Times New Roman" w:hAnsi="Times New Roman"/>
                <w:sz w:val="20"/>
              </w:rPr>
              <w:t>Sponsored?</w:t>
            </w:r>
          </w:p>
        </w:tc>
      </w:tr>
      <w:tr w:rsidR="00150F2C" w:rsidRPr="00505462" w14:paraId="53C7620A" w14:textId="0EE00677" w:rsidTr="00150F2C">
        <w:tc>
          <w:tcPr>
            <w:tcW w:w="1170" w:type="dxa"/>
            <w:tcBorders>
              <w:top w:val="single" w:sz="4" w:space="0" w:color="auto"/>
              <w:left w:val="single" w:sz="4" w:space="0" w:color="auto"/>
              <w:bottom w:val="single" w:sz="4" w:space="0" w:color="auto"/>
              <w:right w:val="single" w:sz="4" w:space="0" w:color="auto"/>
            </w:tcBorders>
            <w:vAlign w:val="center"/>
          </w:tcPr>
          <w:p w14:paraId="50FF26D4" w14:textId="77777777" w:rsidR="00150F2C" w:rsidRPr="00505462" w:rsidRDefault="00150F2C" w:rsidP="00772EC7">
            <w:pPr>
              <w:rPr>
                <w:rFonts w:ascii="Times New Roman" w:hAnsi="Times New Roman"/>
                <w:sz w:val="20"/>
              </w:rPr>
            </w:pPr>
            <w:r>
              <w:rPr>
                <w:rFonts w:ascii="Times New Roman" w:hAnsi="Times New Roman"/>
                <w:sz w:val="20"/>
              </w:rPr>
              <w:t>MS</w:t>
            </w:r>
          </w:p>
        </w:tc>
        <w:tc>
          <w:tcPr>
            <w:tcW w:w="828" w:type="dxa"/>
            <w:tcBorders>
              <w:top w:val="single" w:sz="4" w:space="0" w:color="auto"/>
              <w:left w:val="single" w:sz="4" w:space="0" w:color="auto"/>
              <w:bottom w:val="single" w:sz="4" w:space="0" w:color="auto"/>
              <w:right w:val="single" w:sz="4" w:space="0" w:color="auto"/>
            </w:tcBorders>
            <w:vAlign w:val="center"/>
          </w:tcPr>
          <w:p w14:paraId="67817625" w14:textId="77777777" w:rsidR="00150F2C" w:rsidRPr="00505462" w:rsidRDefault="00150F2C" w:rsidP="00772EC7">
            <w:pPr>
              <w:rPr>
                <w:rFonts w:ascii="Times New Roman" w:hAnsi="Times New Roman"/>
                <w:sz w:val="20"/>
              </w:rPr>
            </w:pPr>
            <w:r>
              <w:rPr>
                <w:rFonts w:ascii="Times New Roman" w:hAnsi="Times New Roman"/>
                <w:sz w:val="20"/>
              </w:rPr>
              <w:t>1Lt</w:t>
            </w:r>
          </w:p>
        </w:tc>
        <w:tc>
          <w:tcPr>
            <w:tcW w:w="2289" w:type="dxa"/>
            <w:tcBorders>
              <w:top w:val="single" w:sz="4" w:space="0" w:color="auto"/>
              <w:left w:val="single" w:sz="4" w:space="0" w:color="auto"/>
              <w:bottom w:val="single" w:sz="4" w:space="0" w:color="auto"/>
              <w:right w:val="single" w:sz="4" w:space="0" w:color="auto"/>
            </w:tcBorders>
            <w:vAlign w:val="center"/>
          </w:tcPr>
          <w:p w14:paraId="6C9E4F31" w14:textId="77777777" w:rsidR="00150F2C" w:rsidRPr="00505462" w:rsidRDefault="00150F2C" w:rsidP="00772EC7">
            <w:pPr>
              <w:rPr>
                <w:rFonts w:ascii="Times New Roman" w:hAnsi="Times New Roman"/>
                <w:sz w:val="20"/>
              </w:rPr>
            </w:pPr>
            <w:r>
              <w:rPr>
                <w:rFonts w:ascii="Times New Roman" w:hAnsi="Times New Roman"/>
                <w:sz w:val="20"/>
              </w:rPr>
              <w:t>Corey DeGroot</w:t>
            </w:r>
          </w:p>
        </w:tc>
        <w:tc>
          <w:tcPr>
            <w:tcW w:w="1170" w:type="dxa"/>
            <w:tcBorders>
              <w:top w:val="single" w:sz="4" w:space="0" w:color="auto"/>
              <w:left w:val="single" w:sz="4" w:space="0" w:color="auto"/>
              <w:bottom w:val="single" w:sz="4" w:space="0" w:color="auto"/>
              <w:right w:val="single" w:sz="4" w:space="0" w:color="auto"/>
            </w:tcBorders>
            <w:vAlign w:val="center"/>
          </w:tcPr>
          <w:p w14:paraId="1050FE45" w14:textId="022B606F" w:rsidR="00150F2C" w:rsidRPr="00505462" w:rsidRDefault="00150F2C" w:rsidP="00772EC7">
            <w:pPr>
              <w:rPr>
                <w:rFonts w:ascii="Times New Roman" w:hAnsi="Times New Roman"/>
                <w:sz w:val="20"/>
              </w:rPr>
            </w:pPr>
            <w:r>
              <w:rPr>
                <w:rFonts w:ascii="Times New Roman" w:hAnsi="Times New Roman"/>
                <w:sz w:val="20"/>
              </w:rPr>
              <w:t>ENV/GEM</w:t>
            </w:r>
          </w:p>
        </w:tc>
        <w:tc>
          <w:tcPr>
            <w:tcW w:w="1530" w:type="dxa"/>
            <w:tcBorders>
              <w:top w:val="single" w:sz="4" w:space="0" w:color="auto"/>
              <w:left w:val="single" w:sz="4" w:space="0" w:color="auto"/>
              <w:bottom w:val="single" w:sz="4" w:space="0" w:color="auto"/>
              <w:right w:val="single" w:sz="4" w:space="0" w:color="auto"/>
            </w:tcBorders>
            <w:vAlign w:val="center"/>
          </w:tcPr>
          <w:p w14:paraId="0E374D19" w14:textId="77777777" w:rsidR="00150F2C" w:rsidRPr="00505462" w:rsidRDefault="00150F2C" w:rsidP="00772EC7">
            <w:pPr>
              <w:rPr>
                <w:rFonts w:ascii="Times New Roman" w:hAnsi="Times New Roman"/>
                <w:sz w:val="20"/>
              </w:rPr>
            </w:pPr>
            <w:r>
              <w:rPr>
                <w:rFonts w:ascii="Times New Roman" w:hAnsi="Times New Roman"/>
                <w:sz w:val="20"/>
              </w:rPr>
              <w:t>Mar 2017</w:t>
            </w:r>
          </w:p>
        </w:tc>
        <w:tc>
          <w:tcPr>
            <w:tcW w:w="1890" w:type="dxa"/>
            <w:tcBorders>
              <w:top w:val="single" w:sz="4" w:space="0" w:color="auto"/>
              <w:left w:val="single" w:sz="4" w:space="0" w:color="auto"/>
              <w:bottom w:val="single" w:sz="4" w:space="0" w:color="auto"/>
              <w:right w:val="single" w:sz="4" w:space="0" w:color="auto"/>
            </w:tcBorders>
            <w:vAlign w:val="center"/>
          </w:tcPr>
          <w:p w14:paraId="7A957C1D" w14:textId="77777777" w:rsidR="00150F2C" w:rsidRPr="00505462" w:rsidRDefault="00150F2C" w:rsidP="00772EC7">
            <w:pPr>
              <w:rPr>
                <w:rFonts w:ascii="Times New Roman" w:hAnsi="Times New Roman"/>
                <w:sz w:val="20"/>
              </w:rPr>
            </w:pPr>
            <w:r>
              <w:rPr>
                <w:rFonts w:ascii="Times New Roman" w:hAnsi="Times New Roman"/>
                <w:sz w:val="20"/>
              </w:rPr>
              <w:t>Thesis Advisor</w:t>
            </w:r>
          </w:p>
        </w:tc>
        <w:tc>
          <w:tcPr>
            <w:tcW w:w="1890" w:type="dxa"/>
            <w:tcBorders>
              <w:top w:val="single" w:sz="4" w:space="0" w:color="auto"/>
              <w:left w:val="single" w:sz="4" w:space="0" w:color="auto"/>
              <w:bottom w:val="single" w:sz="4" w:space="0" w:color="auto"/>
              <w:right w:val="single" w:sz="4" w:space="0" w:color="auto"/>
            </w:tcBorders>
          </w:tcPr>
          <w:p w14:paraId="4364AFD0" w14:textId="355A83BA" w:rsidR="00150F2C" w:rsidRDefault="00150F2C" w:rsidP="00772EC7">
            <w:pPr>
              <w:rPr>
                <w:rFonts w:ascii="Times New Roman" w:hAnsi="Times New Roman"/>
                <w:sz w:val="20"/>
              </w:rPr>
            </w:pPr>
            <w:r>
              <w:rPr>
                <w:rFonts w:ascii="Times New Roman" w:hAnsi="Times New Roman"/>
                <w:sz w:val="20"/>
              </w:rPr>
              <w:t>Yes</w:t>
            </w:r>
          </w:p>
        </w:tc>
      </w:tr>
      <w:tr w:rsidR="00150F2C" w:rsidRPr="00505462" w14:paraId="0F4684E3" w14:textId="08B99B54" w:rsidTr="00150F2C">
        <w:tc>
          <w:tcPr>
            <w:tcW w:w="1170" w:type="dxa"/>
            <w:tcBorders>
              <w:top w:val="single" w:sz="4" w:space="0" w:color="auto"/>
              <w:left w:val="single" w:sz="4" w:space="0" w:color="auto"/>
              <w:bottom w:val="single" w:sz="4" w:space="0" w:color="auto"/>
              <w:right w:val="single" w:sz="4" w:space="0" w:color="auto"/>
            </w:tcBorders>
            <w:vAlign w:val="center"/>
          </w:tcPr>
          <w:p w14:paraId="1A4D0760" w14:textId="77777777" w:rsidR="00150F2C" w:rsidRPr="00505462" w:rsidRDefault="00150F2C" w:rsidP="00772EC7">
            <w:pPr>
              <w:rPr>
                <w:rFonts w:ascii="Times New Roman" w:hAnsi="Times New Roman"/>
                <w:sz w:val="20"/>
              </w:rPr>
            </w:pPr>
            <w:r>
              <w:rPr>
                <w:rFonts w:ascii="Times New Roman" w:hAnsi="Times New Roman"/>
                <w:sz w:val="20"/>
              </w:rPr>
              <w:t>MS</w:t>
            </w:r>
          </w:p>
        </w:tc>
        <w:tc>
          <w:tcPr>
            <w:tcW w:w="828" w:type="dxa"/>
            <w:tcBorders>
              <w:top w:val="single" w:sz="4" w:space="0" w:color="auto"/>
              <w:left w:val="single" w:sz="4" w:space="0" w:color="auto"/>
              <w:bottom w:val="single" w:sz="4" w:space="0" w:color="auto"/>
              <w:right w:val="single" w:sz="4" w:space="0" w:color="auto"/>
            </w:tcBorders>
            <w:vAlign w:val="center"/>
          </w:tcPr>
          <w:p w14:paraId="18209B5C" w14:textId="77777777" w:rsidR="00150F2C" w:rsidRPr="00505462" w:rsidRDefault="00150F2C" w:rsidP="00772EC7">
            <w:pPr>
              <w:rPr>
                <w:rFonts w:ascii="Times New Roman" w:hAnsi="Times New Roman"/>
                <w:sz w:val="20"/>
              </w:rPr>
            </w:pPr>
            <w:r>
              <w:rPr>
                <w:rFonts w:ascii="Times New Roman" w:hAnsi="Times New Roman"/>
                <w:sz w:val="20"/>
              </w:rPr>
              <w:t>Civ</w:t>
            </w:r>
          </w:p>
        </w:tc>
        <w:tc>
          <w:tcPr>
            <w:tcW w:w="2289" w:type="dxa"/>
            <w:tcBorders>
              <w:top w:val="single" w:sz="4" w:space="0" w:color="auto"/>
              <w:left w:val="single" w:sz="4" w:space="0" w:color="auto"/>
              <w:bottom w:val="single" w:sz="4" w:space="0" w:color="auto"/>
              <w:right w:val="single" w:sz="4" w:space="0" w:color="auto"/>
            </w:tcBorders>
            <w:vAlign w:val="center"/>
          </w:tcPr>
          <w:p w14:paraId="35F4D5B7" w14:textId="77777777" w:rsidR="00150F2C" w:rsidRPr="00505462" w:rsidRDefault="00150F2C" w:rsidP="00772EC7">
            <w:pPr>
              <w:rPr>
                <w:rFonts w:ascii="Times New Roman" w:hAnsi="Times New Roman"/>
                <w:sz w:val="20"/>
              </w:rPr>
            </w:pPr>
            <w:r>
              <w:rPr>
                <w:rFonts w:ascii="Times New Roman" w:hAnsi="Times New Roman"/>
                <w:sz w:val="20"/>
              </w:rPr>
              <w:t>Diane Schultz</w:t>
            </w:r>
          </w:p>
        </w:tc>
        <w:tc>
          <w:tcPr>
            <w:tcW w:w="1170" w:type="dxa"/>
            <w:tcBorders>
              <w:top w:val="single" w:sz="4" w:space="0" w:color="auto"/>
              <w:left w:val="single" w:sz="4" w:space="0" w:color="auto"/>
              <w:bottom w:val="single" w:sz="4" w:space="0" w:color="auto"/>
              <w:right w:val="single" w:sz="4" w:space="0" w:color="auto"/>
            </w:tcBorders>
            <w:vAlign w:val="center"/>
          </w:tcPr>
          <w:p w14:paraId="0CB7974A" w14:textId="331C8A31" w:rsidR="00150F2C" w:rsidRPr="00505462" w:rsidRDefault="00150F2C" w:rsidP="00772EC7">
            <w:pPr>
              <w:rPr>
                <w:rFonts w:ascii="Times New Roman" w:hAnsi="Times New Roman"/>
                <w:sz w:val="20"/>
              </w:rPr>
            </w:pPr>
            <w:r>
              <w:rPr>
                <w:rFonts w:ascii="Times New Roman" w:hAnsi="Times New Roman"/>
                <w:sz w:val="20"/>
              </w:rPr>
              <w:t>ENV/GCA</w:t>
            </w:r>
          </w:p>
        </w:tc>
        <w:tc>
          <w:tcPr>
            <w:tcW w:w="1530" w:type="dxa"/>
            <w:tcBorders>
              <w:top w:val="single" w:sz="4" w:space="0" w:color="auto"/>
              <w:left w:val="single" w:sz="4" w:space="0" w:color="auto"/>
              <w:bottom w:val="single" w:sz="4" w:space="0" w:color="auto"/>
              <w:right w:val="single" w:sz="4" w:space="0" w:color="auto"/>
            </w:tcBorders>
            <w:vAlign w:val="center"/>
          </w:tcPr>
          <w:p w14:paraId="7A33A222" w14:textId="77777777" w:rsidR="00150F2C" w:rsidRPr="00505462" w:rsidRDefault="00150F2C" w:rsidP="00772EC7">
            <w:pPr>
              <w:rPr>
                <w:rFonts w:ascii="Times New Roman" w:hAnsi="Times New Roman"/>
                <w:sz w:val="20"/>
              </w:rPr>
            </w:pPr>
            <w:r>
              <w:rPr>
                <w:rFonts w:ascii="Times New Roman" w:hAnsi="Times New Roman"/>
                <w:sz w:val="20"/>
              </w:rPr>
              <w:t>Mar 2017</w:t>
            </w:r>
          </w:p>
        </w:tc>
        <w:tc>
          <w:tcPr>
            <w:tcW w:w="1890" w:type="dxa"/>
            <w:tcBorders>
              <w:top w:val="single" w:sz="4" w:space="0" w:color="auto"/>
              <w:left w:val="single" w:sz="4" w:space="0" w:color="auto"/>
              <w:bottom w:val="single" w:sz="4" w:space="0" w:color="auto"/>
              <w:right w:val="single" w:sz="4" w:space="0" w:color="auto"/>
            </w:tcBorders>
            <w:vAlign w:val="center"/>
          </w:tcPr>
          <w:p w14:paraId="29DFF1A8" w14:textId="77777777" w:rsidR="00150F2C" w:rsidRPr="00505462" w:rsidRDefault="00150F2C" w:rsidP="00772EC7">
            <w:pPr>
              <w:rPr>
                <w:rFonts w:ascii="Times New Roman" w:hAnsi="Times New Roman"/>
                <w:sz w:val="20"/>
              </w:rPr>
            </w:pPr>
            <w:r>
              <w:rPr>
                <w:rFonts w:ascii="Times New Roman" w:hAnsi="Times New Roman"/>
                <w:sz w:val="20"/>
              </w:rPr>
              <w:t>Thesis Advisor</w:t>
            </w:r>
          </w:p>
        </w:tc>
        <w:tc>
          <w:tcPr>
            <w:tcW w:w="1890" w:type="dxa"/>
            <w:tcBorders>
              <w:top w:val="single" w:sz="4" w:space="0" w:color="auto"/>
              <w:left w:val="single" w:sz="4" w:space="0" w:color="auto"/>
              <w:bottom w:val="single" w:sz="4" w:space="0" w:color="auto"/>
              <w:right w:val="single" w:sz="4" w:space="0" w:color="auto"/>
            </w:tcBorders>
          </w:tcPr>
          <w:p w14:paraId="5388940C" w14:textId="66160377" w:rsidR="00150F2C" w:rsidRDefault="00150F2C" w:rsidP="00772EC7">
            <w:pPr>
              <w:rPr>
                <w:rFonts w:ascii="Times New Roman" w:hAnsi="Times New Roman"/>
                <w:sz w:val="20"/>
              </w:rPr>
            </w:pPr>
            <w:r>
              <w:rPr>
                <w:rFonts w:ascii="Times New Roman" w:hAnsi="Times New Roman"/>
                <w:sz w:val="20"/>
              </w:rPr>
              <w:t>Yes</w:t>
            </w:r>
          </w:p>
        </w:tc>
      </w:tr>
      <w:tr w:rsidR="00150F2C" w:rsidRPr="002E4CE0" w14:paraId="505C8CDF" w14:textId="39A4627B" w:rsidTr="00150F2C">
        <w:tc>
          <w:tcPr>
            <w:tcW w:w="1170" w:type="dxa"/>
            <w:vAlign w:val="center"/>
          </w:tcPr>
          <w:p w14:paraId="4051595A" w14:textId="532B6730" w:rsidR="00150F2C" w:rsidRDefault="00150F2C" w:rsidP="00C04897">
            <w:pPr>
              <w:rPr>
                <w:rFonts w:ascii="Times New Roman" w:hAnsi="Times New Roman"/>
                <w:sz w:val="20"/>
              </w:rPr>
            </w:pPr>
            <w:r>
              <w:rPr>
                <w:rFonts w:ascii="Times New Roman" w:hAnsi="Times New Roman"/>
                <w:sz w:val="20"/>
              </w:rPr>
              <w:t>MS</w:t>
            </w:r>
          </w:p>
        </w:tc>
        <w:tc>
          <w:tcPr>
            <w:tcW w:w="828" w:type="dxa"/>
            <w:vAlign w:val="center"/>
          </w:tcPr>
          <w:p w14:paraId="0BDDB9ED" w14:textId="700777AF" w:rsidR="00150F2C" w:rsidRDefault="00150F2C" w:rsidP="00C04897">
            <w:pPr>
              <w:rPr>
                <w:rFonts w:ascii="Times New Roman" w:hAnsi="Times New Roman"/>
                <w:sz w:val="20"/>
              </w:rPr>
            </w:pPr>
            <w:r>
              <w:rPr>
                <w:rFonts w:ascii="Times New Roman" w:hAnsi="Times New Roman"/>
                <w:sz w:val="20"/>
              </w:rPr>
              <w:t>1Lt</w:t>
            </w:r>
          </w:p>
        </w:tc>
        <w:tc>
          <w:tcPr>
            <w:tcW w:w="2289" w:type="dxa"/>
            <w:vAlign w:val="center"/>
          </w:tcPr>
          <w:p w14:paraId="54325F9C" w14:textId="698755D5" w:rsidR="00150F2C" w:rsidRDefault="00150F2C" w:rsidP="00C04897">
            <w:pPr>
              <w:rPr>
                <w:rFonts w:ascii="Times New Roman" w:hAnsi="Times New Roman"/>
                <w:sz w:val="20"/>
              </w:rPr>
            </w:pPr>
            <w:r>
              <w:rPr>
                <w:rFonts w:ascii="Times New Roman" w:hAnsi="Times New Roman"/>
                <w:sz w:val="20"/>
              </w:rPr>
              <w:t>Nathan Greiner</w:t>
            </w:r>
          </w:p>
        </w:tc>
        <w:tc>
          <w:tcPr>
            <w:tcW w:w="1170" w:type="dxa"/>
            <w:vAlign w:val="center"/>
          </w:tcPr>
          <w:p w14:paraId="2B8ACB73" w14:textId="7B327333" w:rsidR="00150F2C" w:rsidRDefault="00150F2C" w:rsidP="00C04897">
            <w:pPr>
              <w:rPr>
                <w:rFonts w:ascii="Times New Roman" w:hAnsi="Times New Roman"/>
                <w:sz w:val="20"/>
              </w:rPr>
            </w:pPr>
            <w:r>
              <w:rPr>
                <w:rFonts w:ascii="Times New Roman" w:hAnsi="Times New Roman"/>
                <w:sz w:val="20"/>
              </w:rPr>
              <w:t>ENV/GEM</w:t>
            </w:r>
          </w:p>
        </w:tc>
        <w:tc>
          <w:tcPr>
            <w:tcW w:w="1530" w:type="dxa"/>
            <w:vAlign w:val="center"/>
          </w:tcPr>
          <w:p w14:paraId="06ABC436" w14:textId="51BBAB71" w:rsidR="00150F2C" w:rsidRDefault="00150F2C" w:rsidP="00C04897">
            <w:pPr>
              <w:rPr>
                <w:rFonts w:ascii="Times New Roman" w:hAnsi="Times New Roman"/>
                <w:sz w:val="20"/>
              </w:rPr>
            </w:pPr>
            <w:r>
              <w:rPr>
                <w:rFonts w:ascii="Times New Roman" w:hAnsi="Times New Roman"/>
                <w:sz w:val="20"/>
              </w:rPr>
              <w:t>Mar 2017</w:t>
            </w:r>
          </w:p>
        </w:tc>
        <w:tc>
          <w:tcPr>
            <w:tcW w:w="1890" w:type="dxa"/>
            <w:vAlign w:val="center"/>
          </w:tcPr>
          <w:p w14:paraId="0692FF65" w14:textId="2B1EAEFA" w:rsidR="00150F2C" w:rsidRDefault="00150F2C" w:rsidP="00C04897">
            <w:pPr>
              <w:rPr>
                <w:rFonts w:ascii="Times New Roman" w:hAnsi="Times New Roman"/>
                <w:sz w:val="20"/>
              </w:rPr>
            </w:pPr>
            <w:r>
              <w:rPr>
                <w:rFonts w:ascii="Times New Roman" w:hAnsi="Times New Roman"/>
                <w:sz w:val="20"/>
              </w:rPr>
              <w:t>Thesis Advisor</w:t>
            </w:r>
          </w:p>
        </w:tc>
        <w:tc>
          <w:tcPr>
            <w:tcW w:w="1890" w:type="dxa"/>
          </w:tcPr>
          <w:p w14:paraId="7262E584" w14:textId="7D6543CB" w:rsidR="00150F2C" w:rsidRDefault="00150F2C" w:rsidP="00C04897">
            <w:pPr>
              <w:rPr>
                <w:rFonts w:ascii="Times New Roman" w:hAnsi="Times New Roman"/>
                <w:sz w:val="20"/>
              </w:rPr>
            </w:pPr>
            <w:r>
              <w:rPr>
                <w:rFonts w:ascii="Times New Roman" w:hAnsi="Times New Roman"/>
                <w:sz w:val="20"/>
              </w:rPr>
              <w:t>Yes</w:t>
            </w:r>
          </w:p>
        </w:tc>
      </w:tr>
      <w:tr w:rsidR="00150F2C" w:rsidRPr="002E4CE0" w14:paraId="7963AA6D" w14:textId="77777777" w:rsidTr="00150F2C">
        <w:tc>
          <w:tcPr>
            <w:tcW w:w="1170" w:type="dxa"/>
            <w:vAlign w:val="center"/>
          </w:tcPr>
          <w:p w14:paraId="4D69F448" w14:textId="617CE4D5" w:rsidR="00150F2C" w:rsidRDefault="00150F2C" w:rsidP="00C04897">
            <w:pPr>
              <w:rPr>
                <w:rFonts w:ascii="Times New Roman" w:hAnsi="Times New Roman"/>
                <w:sz w:val="20"/>
              </w:rPr>
            </w:pPr>
            <w:r>
              <w:rPr>
                <w:rFonts w:ascii="Times New Roman" w:hAnsi="Times New Roman"/>
                <w:sz w:val="20"/>
              </w:rPr>
              <w:t>MS</w:t>
            </w:r>
          </w:p>
        </w:tc>
        <w:tc>
          <w:tcPr>
            <w:tcW w:w="828" w:type="dxa"/>
            <w:vAlign w:val="center"/>
          </w:tcPr>
          <w:p w14:paraId="74CD40B9" w14:textId="07177CFE" w:rsidR="00150F2C" w:rsidRDefault="00150F2C" w:rsidP="00C04897">
            <w:pPr>
              <w:rPr>
                <w:rFonts w:ascii="Times New Roman" w:hAnsi="Times New Roman"/>
                <w:sz w:val="20"/>
              </w:rPr>
            </w:pPr>
            <w:r>
              <w:rPr>
                <w:rFonts w:ascii="Times New Roman" w:hAnsi="Times New Roman"/>
                <w:sz w:val="20"/>
              </w:rPr>
              <w:t>Capt</w:t>
            </w:r>
          </w:p>
        </w:tc>
        <w:tc>
          <w:tcPr>
            <w:tcW w:w="2289" w:type="dxa"/>
            <w:vAlign w:val="center"/>
          </w:tcPr>
          <w:p w14:paraId="0138FFDB" w14:textId="13141FEF" w:rsidR="00150F2C" w:rsidRDefault="00150F2C" w:rsidP="00C04897">
            <w:pPr>
              <w:rPr>
                <w:rFonts w:ascii="Times New Roman" w:hAnsi="Times New Roman"/>
                <w:sz w:val="20"/>
              </w:rPr>
            </w:pPr>
            <w:r>
              <w:rPr>
                <w:rFonts w:ascii="Times New Roman" w:hAnsi="Times New Roman"/>
                <w:sz w:val="20"/>
              </w:rPr>
              <w:t>Joseph Buyer</w:t>
            </w:r>
          </w:p>
        </w:tc>
        <w:tc>
          <w:tcPr>
            <w:tcW w:w="1170" w:type="dxa"/>
            <w:vAlign w:val="center"/>
          </w:tcPr>
          <w:p w14:paraId="02BC37C6" w14:textId="0C6770A8" w:rsidR="00150F2C" w:rsidRDefault="00150F2C" w:rsidP="00C04897">
            <w:pPr>
              <w:rPr>
                <w:rFonts w:ascii="Times New Roman" w:hAnsi="Times New Roman"/>
                <w:sz w:val="20"/>
              </w:rPr>
            </w:pPr>
            <w:r>
              <w:rPr>
                <w:rFonts w:ascii="Times New Roman" w:hAnsi="Times New Roman"/>
                <w:sz w:val="20"/>
              </w:rPr>
              <w:t>ENV/GEM</w:t>
            </w:r>
          </w:p>
        </w:tc>
        <w:tc>
          <w:tcPr>
            <w:tcW w:w="1530" w:type="dxa"/>
            <w:vAlign w:val="center"/>
          </w:tcPr>
          <w:p w14:paraId="09B457CA" w14:textId="5E3ED2A9" w:rsidR="00150F2C" w:rsidRDefault="00150F2C" w:rsidP="00C04897">
            <w:pPr>
              <w:rPr>
                <w:rFonts w:ascii="Times New Roman" w:hAnsi="Times New Roman"/>
                <w:sz w:val="20"/>
              </w:rPr>
            </w:pPr>
            <w:r>
              <w:rPr>
                <w:rFonts w:ascii="Times New Roman" w:hAnsi="Times New Roman"/>
                <w:sz w:val="20"/>
              </w:rPr>
              <w:t>Mar 2017</w:t>
            </w:r>
          </w:p>
        </w:tc>
        <w:tc>
          <w:tcPr>
            <w:tcW w:w="1890" w:type="dxa"/>
            <w:vAlign w:val="center"/>
          </w:tcPr>
          <w:p w14:paraId="6698897A" w14:textId="563DC154" w:rsidR="00150F2C" w:rsidRDefault="00150F2C" w:rsidP="00C04897">
            <w:pPr>
              <w:rPr>
                <w:rFonts w:ascii="Times New Roman" w:hAnsi="Times New Roman"/>
                <w:sz w:val="20"/>
              </w:rPr>
            </w:pPr>
            <w:r>
              <w:rPr>
                <w:rFonts w:ascii="Times New Roman" w:hAnsi="Times New Roman"/>
                <w:sz w:val="20"/>
              </w:rPr>
              <w:t>Committee Member</w:t>
            </w:r>
          </w:p>
        </w:tc>
        <w:tc>
          <w:tcPr>
            <w:tcW w:w="1890" w:type="dxa"/>
          </w:tcPr>
          <w:p w14:paraId="04DEFB84" w14:textId="77777777" w:rsidR="00150F2C" w:rsidRDefault="00150F2C" w:rsidP="00C04897">
            <w:pPr>
              <w:rPr>
                <w:rFonts w:ascii="Times New Roman" w:hAnsi="Times New Roman"/>
                <w:sz w:val="20"/>
              </w:rPr>
            </w:pPr>
          </w:p>
        </w:tc>
      </w:tr>
      <w:tr w:rsidR="00150F2C" w:rsidRPr="002E4CE0" w14:paraId="55DAC7B2" w14:textId="77777777" w:rsidTr="00150F2C">
        <w:tc>
          <w:tcPr>
            <w:tcW w:w="1170" w:type="dxa"/>
            <w:vAlign w:val="center"/>
          </w:tcPr>
          <w:p w14:paraId="2E5386D2" w14:textId="00468DFA" w:rsidR="00150F2C" w:rsidRDefault="00150F2C" w:rsidP="00C04897">
            <w:pPr>
              <w:rPr>
                <w:rFonts w:ascii="Times New Roman" w:hAnsi="Times New Roman"/>
                <w:sz w:val="20"/>
              </w:rPr>
            </w:pPr>
            <w:r>
              <w:rPr>
                <w:rFonts w:ascii="Times New Roman" w:hAnsi="Times New Roman"/>
                <w:sz w:val="20"/>
              </w:rPr>
              <w:t>MS</w:t>
            </w:r>
          </w:p>
        </w:tc>
        <w:tc>
          <w:tcPr>
            <w:tcW w:w="828" w:type="dxa"/>
            <w:vAlign w:val="center"/>
          </w:tcPr>
          <w:p w14:paraId="5567F689" w14:textId="2965FBE2" w:rsidR="00150F2C" w:rsidRDefault="00150F2C" w:rsidP="00C04897">
            <w:pPr>
              <w:rPr>
                <w:rFonts w:ascii="Times New Roman" w:hAnsi="Times New Roman"/>
                <w:sz w:val="20"/>
              </w:rPr>
            </w:pPr>
            <w:r>
              <w:rPr>
                <w:rFonts w:ascii="Times New Roman" w:hAnsi="Times New Roman"/>
                <w:sz w:val="20"/>
              </w:rPr>
              <w:t>Capt</w:t>
            </w:r>
          </w:p>
        </w:tc>
        <w:tc>
          <w:tcPr>
            <w:tcW w:w="2289" w:type="dxa"/>
            <w:vAlign w:val="center"/>
          </w:tcPr>
          <w:p w14:paraId="1069D438" w14:textId="7A05B30E" w:rsidR="00150F2C" w:rsidRDefault="00150F2C" w:rsidP="00C04897">
            <w:pPr>
              <w:rPr>
                <w:rFonts w:ascii="Times New Roman" w:hAnsi="Times New Roman"/>
                <w:sz w:val="20"/>
              </w:rPr>
            </w:pPr>
            <w:r>
              <w:rPr>
                <w:rFonts w:ascii="Times New Roman" w:hAnsi="Times New Roman"/>
                <w:sz w:val="20"/>
              </w:rPr>
              <w:t>Sean Murphy</w:t>
            </w:r>
          </w:p>
        </w:tc>
        <w:tc>
          <w:tcPr>
            <w:tcW w:w="1170" w:type="dxa"/>
            <w:vAlign w:val="center"/>
          </w:tcPr>
          <w:p w14:paraId="46FF11C7" w14:textId="6DE7E746" w:rsidR="00150F2C" w:rsidRDefault="00150F2C" w:rsidP="00C04897">
            <w:pPr>
              <w:rPr>
                <w:rFonts w:ascii="Times New Roman" w:hAnsi="Times New Roman"/>
                <w:sz w:val="20"/>
              </w:rPr>
            </w:pPr>
            <w:r>
              <w:rPr>
                <w:rFonts w:ascii="Times New Roman" w:hAnsi="Times New Roman"/>
                <w:sz w:val="20"/>
              </w:rPr>
              <w:t>ENV/GEM</w:t>
            </w:r>
          </w:p>
        </w:tc>
        <w:tc>
          <w:tcPr>
            <w:tcW w:w="1530" w:type="dxa"/>
            <w:vAlign w:val="center"/>
          </w:tcPr>
          <w:p w14:paraId="4259EA4A" w14:textId="33887712" w:rsidR="00150F2C" w:rsidRDefault="00150F2C" w:rsidP="00C04897">
            <w:pPr>
              <w:rPr>
                <w:rFonts w:ascii="Times New Roman" w:hAnsi="Times New Roman"/>
                <w:sz w:val="20"/>
              </w:rPr>
            </w:pPr>
            <w:r>
              <w:rPr>
                <w:rFonts w:ascii="Times New Roman" w:hAnsi="Times New Roman"/>
                <w:sz w:val="20"/>
              </w:rPr>
              <w:t>Mar 2017</w:t>
            </w:r>
          </w:p>
        </w:tc>
        <w:tc>
          <w:tcPr>
            <w:tcW w:w="1890" w:type="dxa"/>
            <w:vAlign w:val="center"/>
          </w:tcPr>
          <w:p w14:paraId="0E7E0169" w14:textId="3797419C" w:rsidR="00150F2C" w:rsidRDefault="00150F2C" w:rsidP="00C04897">
            <w:pPr>
              <w:rPr>
                <w:rFonts w:ascii="Times New Roman" w:hAnsi="Times New Roman"/>
                <w:sz w:val="20"/>
              </w:rPr>
            </w:pPr>
            <w:r>
              <w:rPr>
                <w:rFonts w:ascii="Times New Roman" w:hAnsi="Times New Roman"/>
                <w:sz w:val="20"/>
              </w:rPr>
              <w:t>Committee Member</w:t>
            </w:r>
          </w:p>
        </w:tc>
        <w:tc>
          <w:tcPr>
            <w:tcW w:w="1890" w:type="dxa"/>
          </w:tcPr>
          <w:p w14:paraId="1308DB89" w14:textId="77777777" w:rsidR="00150F2C" w:rsidRDefault="00150F2C" w:rsidP="00C04897">
            <w:pPr>
              <w:rPr>
                <w:rFonts w:ascii="Times New Roman" w:hAnsi="Times New Roman"/>
                <w:sz w:val="20"/>
              </w:rPr>
            </w:pPr>
          </w:p>
        </w:tc>
      </w:tr>
      <w:tr w:rsidR="00150F2C" w:rsidRPr="002E4CE0" w14:paraId="515CE763" w14:textId="77777777" w:rsidTr="00150F2C">
        <w:tc>
          <w:tcPr>
            <w:tcW w:w="1170" w:type="dxa"/>
            <w:vAlign w:val="center"/>
          </w:tcPr>
          <w:p w14:paraId="3BD998EB" w14:textId="70AED966" w:rsidR="00150F2C" w:rsidRDefault="00150F2C" w:rsidP="00C04897">
            <w:pPr>
              <w:rPr>
                <w:rFonts w:ascii="Times New Roman" w:hAnsi="Times New Roman"/>
                <w:sz w:val="20"/>
              </w:rPr>
            </w:pPr>
            <w:r>
              <w:rPr>
                <w:rFonts w:ascii="Times New Roman" w:hAnsi="Times New Roman"/>
                <w:sz w:val="20"/>
              </w:rPr>
              <w:t>MS</w:t>
            </w:r>
          </w:p>
        </w:tc>
        <w:tc>
          <w:tcPr>
            <w:tcW w:w="828" w:type="dxa"/>
            <w:vAlign w:val="center"/>
          </w:tcPr>
          <w:p w14:paraId="25CC5547" w14:textId="2AF07E8E" w:rsidR="00150F2C" w:rsidRDefault="00150F2C" w:rsidP="00C04897">
            <w:pPr>
              <w:rPr>
                <w:rFonts w:ascii="Times New Roman" w:hAnsi="Times New Roman"/>
                <w:sz w:val="20"/>
              </w:rPr>
            </w:pPr>
            <w:r>
              <w:rPr>
                <w:rFonts w:ascii="Times New Roman" w:hAnsi="Times New Roman"/>
                <w:sz w:val="20"/>
              </w:rPr>
              <w:t>Capt</w:t>
            </w:r>
          </w:p>
        </w:tc>
        <w:tc>
          <w:tcPr>
            <w:tcW w:w="2289" w:type="dxa"/>
            <w:vAlign w:val="center"/>
          </w:tcPr>
          <w:p w14:paraId="2AF03978" w14:textId="5E0E6772" w:rsidR="00150F2C" w:rsidRDefault="00150F2C" w:rsidP="00C04897">
            <w:pPr>
              <w:rPr>
                <w:rFonts w:ascii="Times New Roman" w:hAnsi="Times New Roman"/>
                <w:sz w:val="20"/>
              </w:rPr>
            </w:pPr>
            <w:r>
              <w:rPr>
                <w:rFonts w:ascii="Times New Roman" w:hAnsi="Times New Roman"/>
                <w:sz w:val="20"/>
              </w:rPr>
              <w:t>Brian Bentz</w:t>
            </w:r>
          </w:p>
        </w:tc>
        <w:tc>
          <w:tcPr>
            <w:tcW w:w="1170" w:type="dxa"/>
            <w:vAlign w:val="center"/>
          </w:tcPr>
          <w:p w14:paraId="5CD97EAB" w14:textId="519E89B3" w:rsidR="00150F2C" w:rsidRDefault="00150F2C" w:rsidP="00C04897">
            <w:pPr>
              <w:rPr>
                <w:rFonts w:ascii="Times New Roman" w:hAnsi="Times New Roman"/>
                <w:sz w:val="20"/>
              </w:rPr>
            </w:pPr>
            <w:r>
              <w:rPr>
                <w:rFonts w:ascii="Times New Roman" w:hAnsi="Times New Roman"/>
                <w:sz w:val="20"/>
              </w:rPr>
              <w:t>ENV/GSE</w:t>
            </w:r>
          </w:p>
        </w:tc>
        <w:tc>
          <w:tcPr>
            <w:tcW w:w="1530" w:type="dxa"/>
            <w:vAlign w:val="center"/>
          </w:tcPr>
          <w:p w14:paraId="1EDD4A4D" w14:textId="3D4336D6" w:rsidR="00150F2C" w:rsidRDefault="00150F2C" w:rsidP="00C04897">
            <w:pPr>
              <w:rPr>
                <w:rFonts w:ascii="Times New Roman" w:hAnsi="Times New Roman"/>
                <w:sz w:val="20"/>
              </w:rPr>
            </w:pPr>
            <w:r>
              <w:rPr>
                <w:rFonts w:ascii="Times New Roman" w:hAnsi="Times New Roman"/>
                <w:sz w:val="20"/>
              </w:rPr>
              <w:t>Mar 2017</w:t>
            </w:r>
          </w:p>
        </w:tc>
        <w:tc>
          <w:tcPr>
            <w:tcW w:w="1890" w:type="dxa"/>
            <w:vAlign w:val="center"/>
          </w:tcPr>
          <w:p w14:paraId="2A784032" w14:textId="40BCCA40" w:rsidR="00150F2C" w:rsidRDefault="00150F2C" w:rsidP="00C04897">
            <w:pPr>
              <w:rPr>
                <w:rFonts w:ascii="Times New Roman" w:hAnsi="Times New Roman"/>
                <w:sz w:val="20"/>
              </w:rPr>
            </w:pPr>
            <w:r>
              <w:rPr>
                <w:rFonts w:ascii="Times New Roman" w:hAnsi="Times New Roman"/>
                <w:sz w:val="20"/>
              </w:rPr>
              <w:t>Committee Member</w:t>
            </w:r>
          </w:p>
        </w:tc>
        <w:tc>
          <w:tcPr>
            <w:tcW w:w="1890" w:type="dxa"/>
          </w:tcPr>
          <w:p w14:paraId="624377EF" w14:textId="77777777" w:rsidR="00150F2C" w:rsidRDefault="00150F2C" w:rsidP="00C04897">
            <w:pPr>
              <w:rPr>
                <w:rFonts w:ascii="Times New Roman" w:hAnsi="Times New Roman"/>
                <w:sz w:val="20"/>
              </w:rPr>
            </w:pPr>
          </w:p>
        </w:tc>
      </w:tr>
    </w:tbl>
    <w:p w14:paraId="39887925" w14:textId="77777777" w:rsidR="009C7F07" w:rsidRDefault="009C7F07" w:rsidP="00883F8E">
      <w:pPr>
        <w:rPr>
          <w:rFonts w:ascii="Times New Roman" w:hAnsi="Times New Roman"/>
          <w:sz w:val="20"/>
          <w:u w:val="single"/>
        </w:rPr>
      </w:pPr>
    </w:p>
    <w:p w14:paraId="39887926" w14:textId="77777777" w:rsidR="009C7F07" w:rsidRDefault="009C7F07" w:rsidP="00883F8E">
      <w:pPr>
        <w:rPr>
          <w:rFonts w:ascii="Times New Roman" w:hAnsi="Times New Roman"/>
          <w:sz w:val="20"/>
          <w:u w:val="single"/>
        </w:rPr>
      </w:pPr>
    </w:p>
    <w:p w14:paraId="39887927" w14:textId="77777777" w:rsidR="00FA3A8C" w:rsidRPr="00883F8E" w:rsidRDefault="00883F8E" w:rsidP="00883F8E">
      <w:pPr>
        <w:rPr>
          <w:rFonts w:ascii="Times New Roman" w:hAnsi="Times New Roman"/>
          <w:sz w:val="20"/>
          <w:u w:val="single"/>
        </w:rPr>
      </w:pPr>
      <w:r w:rsidRPr="00B34D09">
        <w:rPr>
          <w:rFonts w:ascii="Times New Roman" w:hAnsi="Times New Roman"/>
          <w:b/>
          <w:sz w:val="20"/>
        </w:rPr>
        <w:lastRenderedPageBreak/>
        <w:t>Notes Regarding Academic/Teaching Responsibilities</w:t>
      </w:r>
      <w:r w:rsidR="009723CE">
        <w:rPr>
          <w:rFonts w:ascii="Times New Roman" w:hAnsi="Times New Roman"/>
          <w:b/>
          <w:sz w:val="20"/>
        </w:rPr>
        <w:t>.</w:t>
      </w:r>
      <w:r w:rsidRPr="000D6EFB">
        <w:rPr>
          <w:rFonts w:ascii="Times New Roman" w:hAnsi="Times New Roman"/>
          <w:b/>
          <w:sz w:val="20"/>
        </w:rPr>
        <w:t xml:space="preserve"> </w:t>
      </w:r>
      <w:r w:rsidR="00A177C3">
        <w:rPr>
          <w:rFonts w:ascii="Times New Roman" w:hAnsi="Times New Roman"/>
          <w:b/>
          <w:sz w:val="20"/>
        </w:rPr>
        <w:t xml:space="preserve"> </w:t>
      </w:r>
      <w:r w:rsidR="00332DB5">
        <w:rPr>
          <w:rFonts w:ascii="Times New Roman" w:hAnsi="Times New Roman"/>
          <w:sz w:val="20"/>
        </w:rPr>
        <w:t>Include details of other activities related to teaching and advising</w:t>
      </w:r>
      <w:r w:rsidR="00A177C3">
        <w:rPr>
          <w:rFonts w:ascii="Times New Roman" w:hAnsi="Times New Roman"/>
          <w:sz w:val="20"/>
        </w:rPr>
        <w:t xml:space="preserve"> such as student awards, guest lectures, etc. </w:t>
      </w:r>
    </w:p>
    <w:p w14:paraId="39887928" w14:textId="77777777" w:rsidR="00FA3A8C" w:rsidRDefault="00FA3A8C" w:rsidP="009D2059">
      <w:pPr>
        <w:rPr>
          <w:rFonts w:ascii="Times New Roman" w:hAnsi="Times New Roman"/>
          <w:sz w:val="20"/>
        </w:rPr>
      </w:pPr>
    </w:p>
    <w:p w14:paraId="39887929" w14:textId="77777777" w:rsidR="0066412A" w:rsidRPr="00220DC5" w:rsidRDefault="0066412A" w:rsidP="004169C9">
      <w:pPr>
        <w:ind w:left="720" w:hanging="720"/>
        <w:rPr>
          <w:rFonts w:ascii="Times New Roman" w:hAnsi="Times New Roman"/>
          <w:sz w:val="20"/>
        </w:rPr>
      </w:pPr>
      <w:r w:rsidRPr="00220DC5">
        <w:rPr>
          <w:rFonts w:ascii="Times New Roman" w:hAnsi="Times New Roman"/>
          <w:b/>
          <w:sz w:val="20"/>
        </w:rPr>
        <w:t>II.</w:t>
      </w:r>
      <w:r w:rsidRPr="00220DC5">
        <w:rPr>
          <w:rFonts w:ascii="Times New Roman" w:hAnsi="Times New Roman"/>
          <w:b/>
          <w:sz w:val="20"/>
        </w:rPr>
        <w:tab/>
        <w:t>RESEARCH ACTIVITY</w:t>
      </w:r>
    </w:p>
    <w:p w14:paraId="3988792A" w14:textId="77777777" w:rsidR="0066412A" w:rsidRPr="00220DC5" w:rsidRDefault="0066412A">
      <w:pPr>
        <w:rPr>
          <w:rFonts w:ascii="Times New Roman" w:hAnsi="Times New Roman"/>
          <w:sz w:val="20"/>
        </w:rPr>
      </w:pPr>
    </w:p>
    <w:p w14:paraId="3988792B" w14:textId="2FAB44A8" w:rsidR="0066412A" w:rsidRDefault="00443032" w:rsidP="009C5366">
      <w:pPr>
        <w:rPr>
          <w:rFonts w:ascii="Times New Roman" w:hAnsi="Times New Roman"/>
          <w:sz w:val="20"/>
        </w:rPr>
      </w:pPr>
      <w:r>
        <w:rPr>
          <w:rFonts w:ascii="Times New Roman" w:hAnsi="Times New Roman"/>
          <w:b/>
          <w:sz w:val="20"/>
        </w:rPr>
        <w:t xml:space="preserve">Newly </w:t>
      </w:r>
      <w:r w:rsidR="004169C9" w:rsidRPr="00F11657">
        <w:rPr>
          <w:rFonts w:ascii="Times New Roman" w:hAnsi="Times New Roman"/>
          <w:b/>
          <w:sz w:val="20"/>
        </w:rPr>
        <w:t>Funded</w:t>
      </w:r>
      <w:r w:rsidR="006E1012" w:rsidRPr="00F11657">
        <w:rPr>
          <w:rFonts w:ascii="Times New Roman" w:hAnsi="Times New Roman"/>
          <w:b/>
          <w:sz w:val="20"/>
        </w:rPr>
        <w:t xml:space="preserve"> Sponsored Projects</w:t>
      </w:r>
      <w:r w:rsidR="009723CE">
        <w:rPr>
          <w:rFonts w:ascii="Times New Roman" w:hAnsi="Times New Roman"/>
          <w:b/>
          <w:sz w:val="20"/>
        </w:rPr>
        <w:t>.</w:t>
      </w:r>
      <w:r w:rsidR="0066412A" w:rsidRPr="00F11657">
        <w:rPr>
          <w:rFonts w:ascii="Times New Roman" w:hAnsi="Times New Roman"/>
          <w:b/>
          <w:sz w:val="20"/>
        </w:rPr>
        <w:t xml:space="preserve"> </w:t>
      </w:r>
      <w:r w:rsidR="004C28C2" w:rsidRPr="00F11657">
        <w:rPr>
          <w:rFonts w:ascii="Times New Roman" w:hAnsi="Times New Roman"/>
          <w:sz w:val="20"/>
        </w:rPr>
        <w:t xml:space="preserve"> </w:t>
      </w:r>
      <w:r w:rsidR="00E26C26">
        <w:rPr>
          <w:rFonts w:ascii="Times New Roman" w:hAnsi="Times New Roman"/>
          <w:sz w:val="20"/>
        </w:rPr>
        <w:t xml:space="preserve"> List new pr</w:t>
      </w:r>
      <w:r w:rsidR="0057387F">
        <w:rPr>
          <w:rFonts w:ascii="Times New Roman" w:hAnsi="Times New Roman"/>
          <w:sz w:val="20"/>
        </w:rPr>
        <w:t xml:space="preserve">ojects awarded since 1 </w:t>
      </w:r>
      <w:r w:rsidR="00180BF7">
        <w:rPr>
          <w:rFonts w:ascii="Times New Roman" w:hAnsi="Times New Roman"/>
          <w:sz w:val="20"/>
        </w:rPr>
        <w:t>July 201</w:t>
      </w:r>
      <w:r w:rsidR="00305916">
        <w:rPr>
          <w:rFonts w:ascii="Times New Roman" w:hAnsi="Times New Roman"/>
          <w:sz w:val="20"/>
        </w:rPr>
        <w:t>6</w:t>
      </w:r>
      <w:r w:rsidR="00E26C26">
        <w:rPr>
          <w:rFonts w:ascii="Times New Roman" w:hAnsi="Times New Roman"/>
          <w:sz w:val="20"/>
        </w:rPr>
        <w:t xml:space="preserve">. </w:t>
      </w:r>
      <w:r w:rsidR="00505462">
        <w:rPr>
          <w:rFonts w:ascii="Times New Roman" w:hAnsi="Times New Roman"/>
          <w:sz w:val="20"/>
        </w:rPr>
        <w:t>Reference ENR data</w:t>
      </w:r>
      <w:r w:rsidR="004C28C2">
        <w:rPr>
          <w:rFonts w:ascii="Times New Roman" w:hAnsi="Times New Roman"/>
          <w:sz w:val="20"/>
        </w:rPr>
        <w:t xml:space="preserve">. </w:t>
      </w:r>
      <w:r w:rsidR="00332DB5">
        <w:rPr>
          <w:rFonts w:ascii="Times New Roman" w:hAnsi="Times New Roman"/>
          <w:sz w:val="20"/>
        </w:rPr>
        <w:t>List in order of a</w:t>
      </w:r>
      <w:r w:rsidR="00307B98">
        <w:rPr>
          <w:rFonts w:ascii="Times New Roman" w:hAnsi="Times New Roman"/>
          <w:sz w:val="20"/>
        </w:rPr>
        <w:t xml:space="preserve">ward </w:t>
      </w:r>
      <w:r w:rsidR="00332DB5">
        <w:rPr>
          <w:rFonts w:ascii="Times New Roman" w:hAnsi="Times New Roman"/>
          <w:sz w:val="20"/>
        </w:rPr>
        <w:t>d</w:t>
      </w:r>
      <w:r w:rsidR="00307B98">
        <w:rPr>
          <w:rFonts w:ascii="Times New Roman" w:hAnsi="Times New Roman"/>
          <w:sz w:val="20"/>
        </w:rPr>
        <w:t xml:space="preserve">ate. </w:t>
      </w:r>
    </w:p>
    <w:p w14:paraId="3988792C" w14:textId="77777777" w:rsidR="00C24F50" w:rsidRDefault="00C24F50">
      <w:pPr>
        <w:rPr>
          <w:rFonts w:ascii="Times New Roman" w:hAnsi="Times New Roman"/>
          <w:sz w:val="20"/>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7"/>
        <w:gridCol w:w="1620"/>
        <w:gridCol w:w="1350"/>
        <w:gridCol w:w="1170"/>
        <w:gridCol w:w="1080"/>
        <w:gridCol w:w="1080"/>
        <w:gridCol w:w="1383"/>
      </w:tblGrid>
      <w:tr w:rsidR="002136CA" w:rsidRPr="002E4CE0" w14:paraId="39887936" w14:textId="77777777" w:rsidTr="00C04897">
        <w:tc>
          <w:tcPr>
            <w:tcW w:w="2667" w:type="dxa"/>
            <w:tcBorders>
              <w:top w:val="single" w:sz="12" w:space="0" w:color="auto"/>
              <w:left w:val="single" w:sz="12" w:space="0" w:color="auto"/>
              <w:bottom w:val="single" w:sz="12" w:space="0" w:color="auto"/>
            </w:tcBorders>
            <w:vAlign w:val="center"/>
          </w:tcPr>
          <w:p w14:paraId="3988792D" w14:textId="77777777" w:rsidR="002136CA" w:rsidRPr="002E4CE0" w:rsidRDefault="002136CA" w:rsidP="009D2059">
            <w:pPr>
              <w:rPr>
                <w:rFonts w:ascii="Times New Roman" w:hAnsi="Times New Roman"/>
                <w:sz w:val="20"/>
              </w:rPr>
            </w:pPr>
            <w:r w:rsidRPr="002E4CE0">
              <w:rPr>
                <w:rFonts w:ascii="Times New Roman" w:hAnsi="Times New Roman"/>
                <w:sz w:val="20"/>
              </w:rPr>
              <w:t>Project Title</w:t>
            </w:r>
          </w:p>
        </w:tc>
        <w:tc>
          <w:tcPr>
            <w:tcW w:w="1620" w:type="dxa"/>
            <w:tcBorders>
              <w:top w:val="single" w:sz="12" w:space="0" w:color="auto"/>
              <w:left w:val="single" w:sz="12" w:space="0" w:color="auto"/>
              <w:bottom w:val="single" w:sz="12" w:space="0" w:color="auto"/>
            </w:tcBorders>
            <w:vAlign w:val="center"/>
          </w:tcPr>
          <w:p w14:paraId="3988792E" w14:textId="77777777" w:rsidR="002136CA" w:rsidRPr="002E4CE0" w:rsidRDefault="002136CA" w:rsidP="002136CA">
            <w:pPr>
              <w:rPr>
                <w:rFonts w:ascii="Times New Roman" w:hAnsi="Times New Roman"/>
                <w:sz w:val="20"/>
              </w:rPr>
            </w:pPr>
            <w:r>
              <w:rPr>
                <w:rFonts w:ascii="Times New Roman" w:hAnsi="Times New Roman"/>
                <w:sz w:val="20"/>
              </w:rPr>
              <w:t>Names of Investigators</w:t>
            </w:r>
          </w:p>
        </w:tc>
        <w:tc>
          <w:tcPr>
            <w:tcW w:w="1350" w:type="dxa"/>
            <w:tcBorders>
              <w:top w:val="single" w:sz="12" w:space="0" w:color="auto"/>
              <w:bottom w:val="single" w:sz="12" w:space="0" w:color="auto"/>
            </w:tcBorders>
          </w:tcPr>
          <w:p w14:paraId="3988792F" w14:textId="77777777" w:rsidR="002136CA" w:rsidRDefault="002136CA" w:rsidP="009D2059">
            <w:pPr>
              <w:rPr>
                <w:rFonts w:ascii="Times New Roman" w:hAnsi="Times New Roman"/>
                <w:sz w:val="20"/>
              </w:rPr>
            </w:pPr>
          </w:p>
          <w:p w14:paraId="39887930" w14:textId="77777777" w:rsidR="002136CA" w:rsidRDefault="002136CA" w:rsidP="009D2059">
            <w:pPr>
              <w:rPr>
                <w:rFonts w:ascii="Times New Roman" w:hAnsi="Times New Roman"/>
                <w:sz w:val="20"/>
              </w:rPr>
            </w:pPr>
            <w:r>
              <w:rPr>
                <w:rFonts w:ascii="Times New Roman" w:hAnsi="Times New Roman"/>
                <w:sz w:val="20"/>
              </w:rPr>
              <w:t>Investigator Roles:</w:t>
            </w:r>
          </w:p>
          <w:p w14:paraId="39887931" w14:textId="77777777" w:rsidR="002136CA" w:rsidRPr="002E4CE0" w:rsidRDefault="002136CA" w:rsidP="009D2059">
            <w:pPr>
              <w:rPr>
                <w:rFonts w:ascii="Times New Roman" w:hAnsi="Times New Roman"/>
                <w:sz w:val="20"/>
              </w:rPr>
            </w:pPr>
            <w:r>
              <w:rPr>
                <w:rFonts w:ascii="Times New Roman" w:hAnsi="Times New Roman"/>
                <w:sz w:val="20"/>
              </w:rPr>
              <w:t>PI or Co-PI</w:t>
            </w:r>
          </w:p>
        </w:tc>
        <w:tc>
          <w:tcPr>
            <w:tcW w:w="1170" w:type="dxa"/>
            <w:tcBorders>
              <w:top w:val="single" w:sz="12" w:space="0" w:color="auto"/>
              <w:bottom w:val="single" w:sz="12" w:space="0" w:color="auto"/>
            </w:tcBorders>
            <w:vAlign w:val="center"/>
          </w:tcPr>
          <w:p w14:paraId="39887932" w14:textId="77777777" w:rsidR="002136CA" w:rsidRPr="002E4CE0" w:rsidRDefault="002136CA" w:rsidP="009D2059">
            <w:pPr>
              <w:rPr>
                <w:rFonts w:ascii="Times New Roman" w:hAnsi="Times New Roman"/>
                <w:sz w:val="20"/>
              </w:rPr>
            </w:pPr>
            <w:r w:rsidRPr="002E4CE0">
              <w:rPr>
                <w:rFonts w:ascii="Times New Roman" w:hAnsi="Times New Roman"/>
                <w:sz w:val="20"/>
              </w:rPr>
              <w:t>Sponsor</w:t>
            </w:r>
          </w:p>
        </w:tc>
        <w:tc>
          <w:tcPr>
            <w:tcW w:w="1080" w:type="dxa"/>
            <w:tcBorders>
              <w:top w:val="single" w:sz="12" w:space="0" w:color="auto"/>
              <w:bottom w:val="single" w:sz="12" w:space="0" w:color="auto"/>
            </w:tcBorders>
            <w:vAlign w:val="center"/>
          </w:tcPr>
          <w:p w14:paraId="39887933" w14:textId="77777777" w:rsidR="002136CA" w:rsidRPr="002E4CE0" w:rsidRDefault="002136CA" w:rsidP="009D2059">
            <w:pPr>
              <w:rPr>
                <w:rFonts w:ascii="Times New Roman" w:hAnsi="Times New Roman"/>
                <w:sz w:val="20"/>
              </w:rPr>
            </w:pPr>
            <w:r w:rsidRPr="002E4CE0">
              <w:rPr>
                <w:rFonts w:ascii="Times New Roman" w:hAnsi="Times New Roman"/>
                <w:sz w:val="20"/>
              </w:rPr>
              <w:t>Funded Am</w:t>
            </w:r>
            <w:r>
              <w:rPr>
                <w:rFonts w:ascii="Times New Roman" w:hAnsi="Times New Roman"/>
                <w:sz w:val="20"/>
              </w:rPr>
              <w:t>oun</w:t>
            </w:r>
            <w:r w:rsidRPr="002E4CE0">
              <w:rPr>
                <w:rFonts w:ascii="Times New Roman" w:hAnsi="Times New Roman"/>
                <w:sz w:val="20"/>
              </w:rPr>
              <w:t>t</w:t>
            </w:r>
          </w:p>
        </w:tc>
        <w:tc>
          <w:tcPr>
            <w:tcW w:w="1080" w:type="dxa"/>
            <w:tcBorders>
              <w:top w:val="single" w:sz="12" w:space="0" w:color="auto"/>
              <w:bottom w:val="single" w:sz="12" w:space="0" w:color="auto"/>
            </w:tcBorders>
            <w:vAlign w:val="center"/>
          </w:tcPr>
          <w:p w14:paraId="39887934" w14:textId="77777777" w:rsidR="002136CA" w:rsidRPr="002E4CE0" w:rsidRDefault="002136CA" w:rsidP="009D2059">
            <w:pPr>
              <w:rPr>
                <w:rFonts w:ascii="Times New Roman" w:hAnsi="Times New Roman"/>
                <w:sz w:val="20"/>
              </w:rPr>
            </w:pPr>
            <w:r>
              <w:rPr>
                <w:rFonts w:ascii="Times New Roman" w:hAnsi="Times New Roman"/>
                <w:sz w:val="20"/>
              </w:rPr>
              <w:t>Inclusive Dates of Funding</w:t>
            </w:r>
          </w:p>
        </w:tc>
        <w:tc>
          <w:tcPr>
            <w:tcW w:w="1383" w:type="dxa"/>
            <w:tcBorders>
              <w:top w:val="single" w:sz="12" w:space="0" w:color="auto"/>
              <w:bottom w:val="single" w:sz="12" w:space="0" w:color="auto"/>
              <w:right w:val="single" w:sz="12" w:space="0" w:color="auto"/>
            </w:tcBorders>
            <w:vAlign w:val="center"/>
          </w:tcPr>
          <w:p w14:paraId="39887935" w14:textId="77777777" w:rsidR="002136CA" w:rsidRPr="002E4CE0" w:rsidRDefault="002136CA" w:rsidP="009D2059">
            <w:pPr>
              <w:rPr>
                <w:rFonts w:ascii="Times New Roman" w:hAnsi="Times New Roman"/>
                <w:sz w:val="20"/>
                <w:u w:val="single"/>
              </w:rPr>
            </w:pPr>
            <w:r>
              <w:rPr>
                <w:rFonts w:ascii="Times New Roman" w:hAnsi="Times New Roman"/>
                <w:sz w:val="20"/>
              </w:rPr>
              <w:t xml:space="preserve">Credit </w:t>
            </w:r>
            <w:r w:rsidRPr="002E4CE0">
              <w:rPr>
                <w:rFonts w:ascii="Times New Roman" w:hAnsi="Times New Roman"/>
                <w:sz w:val="20"/>
              </w:rPr>
              <w:t>(%)</w:t>
            </w:r>
            <w:r>
              <w:rPr>
                <w:rFonts w:ascii="Times New Roman" w:hAnsi="Times New Roman"/>
                <w:sz w:val="20"/>
              </w:rPr>
              <w:t xml:space="preserve"> per Investigator</w:t>
            </w:r>
          </w:p>
        </w:tc>
      </w:tr>
      <w:tr w:rsidR="00C04897" w:rsidRPr="002E4CE0" w14:paraId="39887948" w14:textId="77777777" w:rsidTr="00C04897">
        <w:tc>
          <w:tcPr>
            <w:tcW w:w="2667" w:type="dxa"/>
            <w:tcBorders>
              <w:top w:val="single" w:sz="12" w:space="0" w:color="auto"/>
            </w:tcBorders>
            <w:vAlign w:val="center"/>
          </w:tcPr>
          <w:p w14:paraId="39887937" w14:textId="1330B760" w:rsidR="00C04897" w:rsidRPr="00505462" w:rsidRDefault="00E05F82" w:rsidP="00C04897">
            <w:pPr>
              <w:rPr>
                <w:rFonts w:ascii="Times New Roman" w:hAnsi="Times New Roman"/>
                <w:sz w:val="20"/>
              </w:rPr>
            </w:pPr>
            <w:r>
              <w:rPr>
                <w:rFonts w:ascii="Times New Roman" w:hAnsi="Times New Roman"/>
                <w:sz w:val="20"/>
                <w:szCs w:val="24"/>
              </w:rPr>
              <w:t xml:space="preserve">AFIT </w:t>
            </w:r>
            <w:r w:rsidR="00C04897">
              <w:rPr>
                <w:rFonts w:ascii="Times New Roman" w:hAnsi="Times New Roman"/>
                <w:sz w:val="20"/>
                <w:szCs w:val="24"/>
              </w:rPr>
              <w:t>Data</w:t>
            </w:r>
            <w:r>
              <w:rPr>
                <w:rFonts w:ascii="Times New Roman" w:hAnsi="Times New Roman"/>
                <w:sz w:val="20"/>
                <w:szCs w:val="24"/>
              </w:rPr>
              <w:t xml:space="preserve"> Science Lab</w:t>
            </w:r>
          </w:p>
        </w:tc>
        <w:tc>
          <w:tcPr>
            <w:tcW w:w="1620" w:type="dxa"/>
            <w:tcBorders>
              <w:top w:val="single" w:sz="12" w:space="0" w:color="auto"/>
            </w:tcBorders>
            <w:vAlign w:val="center"/>
          </w:tcPr>
          <w:p w14:paraId="29B0C81F" w14:textId="77777777" w:rsidR="00C04897" w:rsidRDefault="00C04897" w:rsidP="00C04897">
            <w:pPr>
              <w:rPr>
                <w:rFonts w:ascii="Times New Roman" w:hAnsi="Times New Roman"/>
                <w:sz w:val="20"/>
              </w:rPr>
            </w:pPr>
            <w:r>
              <w:rPr>
                <w:rFonts w:ascii="Times New Roman" w:hAnsi="Times New Roman"/>
                <w:sz w:val="20"/>
              </w:rPr>
              <w:t>K. Bauer</w:t>
            </w:r>
          </w:p>
          <w:p w14:paraId="7DFA1809" w14:textId="77777777" w:rsidR="00C04897" w:rsidRDefault="00C04897" w:rsidP="00C04897">
            <w:pPr>
              <w:rPr>
                <w:rFonts w:ascii="Times New Roman" w:hAnsi="Times New Roman"/>
                <w:sz w:val="20"/>
              </w:rPr>
            </w:pPr>
            <w:r>
              <w:rPr>
                <w:rFonts w:ascii="Times New Roman" w:hAnsi="Times New Roman"/>
                <w:sz w:val="20"/>
              </w:rPr>
              <w:t>Lt. Col C. Smith</w:t>
            </w:r>
          </w:p>
          <w:p w14:paraId="7E791C1C" w14:textId="77777777" w:rsidR="00C04897" w:rsidRDefault="00C04897" w:rsidP="00C04897">
            <w:pPr>
              <w:rPr>
                <w:rFonts w:ascii="Times New Roman" w:hAnsi="Times New Roman"/>
                <w:sz w:val="20"/>
              </w:rPr>
            </w:pPr>
            <w:r>
              <w:rPr>
                <w:rFonts w:ascii="Times New Roman" w:hAnsi="Times New Roman"/>
                <w:sz w:val="20"/>
              </w:rPr>
              <w:t>Maj J. Freels</w:t>
            </w:r>
          </w:p>
          <w:p w14:paraId="3988793B" w14:textId="07384E58" w:rsidR="00C04897" w:rsidRPr="00505462" w:rsidRDefault="00C04897" w:rsidP="00C04897">
            <w:pPr>
              <w:rPr>
                <w:rFonts w:ascii="Times New Roman" w:hAnsi="Times New Roman"/>
                <w:sz w:val="20"/>
              </w:rPr>
            </w:pPr>
            <w:r>
              <w:rPr>
                <w:rFonts w:ascii="Times New Roman" w:hAnsi="Times New Roman"/>
                <w:sz w:val="20"/>
              </w:rPr>
              <w:t>B. Boehmke</w:t>
            </w:r>
          </w:p>
        </w:tc>
        <w:tc>
          <w:tcPr>
            <w:tcW w:w="1350" w:type="dxa"/>
            <w:tcBorders>
              <w:top w:val="single" w:sz="12" w:space="0" w:color="auto"/>
            </w:tcBorders>
          </w:tcPr>
          <w:p w14:paraId="1622364D" w14:textId="77777777" w:rsidR="00C04897" w:rsidRDefault="00C04897" w:rsidP="00C04897">
            <w:pPr>
              <w:rPr>
                <w:rFonts w:ascii="Times New Roman" w:hAnsi="Times New Roman"/>
                <w:sz w:val="20"/>
              </w:rPr>
            </w:pPr>
            <w:r>
              <w:rPr>
                <w:rFonts w:ascii="Times New Roman" w:hAnsi="Times New Roman"/>
                <w:sz w:val="20"/>
              </w:rPr>
              <w:t>Co-PI</w:t>
            </w:r>
          </w:p>
          <w:p w14:paraId="3989E185" w14:textId="77777777" w:rsidR="00C04897" w:rsidRDefault="00C04897" w:rsidP="00C04897">
            <w:pPr>
              <w:rPr>
                <w:rFonts w:ascii="Times New Roman" w:hAnsi="Times New Roman"/>
                <w:sz w:val="20"/>
              </w:rPr>
            </w:pPr>
            <w:r>
              <w:rPr>
                <w:rFonts w:ascii="Times New Roman" w:hAnsi="Times New Roman"/>
                <w:sz w:val="20"/>
              </w:rPr>
              <w:t>Co-PI</w:t>
            </w:r>
          </w:p>
          <w:p w14:paraId="7F4FB54A" w14:textId="77777777" w:rsidR="00C04897" w:rsidRDefault="00C04897" w:rsidP="00C04897">
            <w:pPr>
              <w:rPr>
                <w:rFonts w:ascii="Times New Roman" w:hAnsi="Times New Roman"/>
                <w:sz w:val="20"/>
              </w:rPr>
            </w:pPr>
            <w:r>
              <w:rPr>
                <w:rFonts w:ascii="Times New Roman" w:hAnsi="Times New Roman"/>
                <w:sz w:val="20"/>
              </w:rPr>
              <w:t>Co-PI</w:t>
            </w:r>
          </w:p>
          <w:p w14:paraId="3988793F" w14:textId="26A7D51F" w:rsidR="0020156D" w:rsidRPr="00505462" w:rsidRDefault="0020156D" w:rsidP="00C04897">
            <w:pPr>
              <w:rPr>
                <w:rFonts w:ascii="Times New Roman" w:hAnsi="Times New Roman"/>
                <w:sz w:val="20"/>
              </w:rPr>
            </w:pPr>
            <w:r>
              <w:rPr>
                <w:rFonts w:ascii="Times New Roman" w:hAnsi="Times New Roman"/>
                <w:sz w:val="20"/>
              </w:rPr>
              <w:t>Co-PI</w:t>
            </w:r>
          </w:p>
        </w:tc>
        <w:tc>
          <w:tcPr>
            <w:tcW w:w="1170" w:type="dxa"/>
            <w:tcBorders>
              <w:top w:val="single" w:sz="12" w:space="0" w:color="auto"/>
            </w:tcBorders>
            <w:vAlign w:val="center"/>
          </w:tcPr>
          <w:p w14:paraId="39887941" w14:textId="282A4250" w:rsidR="00C04897" w:rsidRPr="00505462" w:rsidRDefault="00C04897" w:rsidP="00C04897">
            <w:pPr>
              <w:rPr>
                <w:rFonts w:ascii="Times New Roman" w:hAnsi="Times New Roman"/>
                <w:sz w:val="20"/>
              </w:rPr>
            </w:pPr>
            <w:r>
              <w:rPr>
                <w:rFonts w:ascii="Times New Roman" w:hAnsi="Times New Roman"/>
                <w:sz w:val="20"/>
              </w:rPr>
              <w:t>ARCYBER</w:t>
            </w:r>
          </w:p>
        </w:tc>
        <w:tc>
          <w:tcPr>
            <w:tcW w:w="1080" w:type="dxa"/>
            <w:tcBorders>
              <w:top w:val="single" w:sz="12" w:space="0" w:color="auto"/>
            </w:tcBorders>
            <w:vAlign w:val="center"/>
          </w:tcPr>
          <w:p w14:paraId="39887942" w14:textId="783EBD6B" w:rsidR="00C04897" w:rsidRPr="00505462" w:rsidRDefault="00C04897" w:rsidP="00C04897">
            <w:pPr>
              <w:rPr>
                <w:rFonts w:ascii="Times New Roman" w:hAnsi="Times New Roman"/>
                <w:sz w:val="20"/>
              </w:rPr>
            </w:pPr>
            <w:r>
              <w:rPr>
                <w:rFonts w:ascii="Times New Roman" w:hAnsi="Times New Roman"/>
                <w:sz w:val="20"/>
              </w:rPr>
              <w:t>$250,000</w:t>
            </w:r>
          </w:p>
        </w:tc>
        <w:tc>
          <w:tcPr>
            <w:tcW w:w="1080" w:type="dxa"/>
            <w:tcBorders>
              <w:top w:val="single" w:sz="12" w:space="0" w:color="auto"/>
            </w:tcBorders>
            <w:vAlign w:val="center"/>
          </w:tcPr>
          <w:p w14:paraId="39887943" w14:textId="19F5A138" w:rsidR="00C04897" w:rsidRPr="00505462" w:rsidRDefault="00C04897" w:rsidP="00C04897">
            <w:pPr>
              <w:rPr>
                <w:rFonts w:ascii="Times New Roman" w:hAnsi="Times New Roman"/>
                <w:sz w:val="20"/>
              </w:rPr>
            </w:pPr>
            <w:r>
              <w:rPr>
                <w:rFonts w:ascii="Times New Roman" w:hAnsi="Times New Roman"/>
                <w:sz w:val="20"/>
              </w:rPr>
              <w:t>FY17</w:t>
            </w:r>
          </w:p>
        </w:tc>
        <w:tc>
          <w:tcPr>
            <w:tcW w:w="1383" w:type="dxa"/>
            <w:tcBorders>
              <w:top w:val="single" w:sz="12" w:space="0" w:color="auto"/>
            </w:tcBorders>
            <w:vAlign w:val="center"/>
          </w:tcPr>
          <w:p w14:paraId="6B851322" w14:textId="5BB79869" w:rsidR="00C04897" w:rsidRDefault="00C04897" w:rsidP="00C04897">
            <w:pPr>
              <w:rPr>
                <w:rFonts w:ascii="Times New Roman" w:hAnsi="Times New Roman"/>
                <w:sz w:val="20"/>
              </w:rPr>
            </w:pPr>
            <w:r>
              <w:rPr>
                <w:rFonts w:ascii="Times New Roman" w:hAnsi="Times New Roman"/>
                <w:sz w:val="20"/>
              </w:rPr>
              <w:t>25%</w:t>
            </w:r>
          </w:p>
          <w:p w14:paraId="6B3BE447" w14:textId="77777777" w:rsidR="00C04897" w:rsidRDefault="00C04897" w:rsidP="00C04897">
            <w:pPr>
              <w:rPr>
                <w:rFonts w:ascii="Times New Roman" w:hAnsi="Times New Roman"/>
                <w:sz w:val="20"/>
              </w:rPr>
            </w:pPr>
            <w:r>
              <w:rPr>
                <w:rFonts w:ascii="Times New Roman" w:hAnsi="Times New Roman"/>
                <w:sz w:val="20"/>
              </w:rPr>
              <w:t>25%</w:t>
            </w:r>
          </w:p>
          <w:p w14:paraId="293C2C48" w14:textId="77777777" w:rsidR="00C04897" w:rsidRDefault="00C04897" w:rsidP="00C04897">
            <w:pPr>
              <w:rPr>
                <w:rFonts w:ascii="Times New Roman" w:hAnsi="Times New Roman"/>
                <w:sz w:val="20"/>
              </w:rPr>
            </w:pPr>
            <w:r>
              <w:rPr>
                <w:rFonts w:ascii="Times New Roman" w:hAnsi="Times New Roman"/>
                <w:sz w:val="20"/>
              </w:rPr>
              <w:t>25%</w:t>
            </w:r>
          </w:p>
          <w:p w14:paraId="39887947" w14:textId="10877BF8" w:rsidR="00C04897" w:rsidRPr="00505462" w:rsidRDefault="00C04897" w:rsidP="00C04897">
            <w:pPr>
              <w:rPr>
                <w:rFonts w:ascii="Times New Roman" w:hAnsi="Times New Roman"/>
                <w:sz w:val="20"/>
              </w:rPr>
            </w:pPr>
            <w:r>
              <w:rPr>
                <w:rFonts w:ascii="Times New Roman" w:hAnsi="Times New Roman"/>
                <w:sz w:val="20"/>
              </w:rPr>
              <w:t>25%</w:t>
            </w:r>
          </w:p>
        </w:tc>
      </w:tr>
    </w:tbl>
    <w:p w14:paraId="39887949" w14:textId="77777777" w:rsidR="004C28C2" w:rsidRDefault="004C28C2" w:rsidP="004169C9">
      <w:pPr>
        <w:rPr>
          <w:rFonts w:ascii="Times New Roman" w:hAnsi="Times New Roman"/>
          <w:b/>
          <w:sz w:val="20"/>
          <w:u w:val="single"/>
        </w:rPr>
      </w:pPr>
    </w:p>
    <w:p w14:paraId="3988794A" w14:textId="77777777" w:rsidR="00122C4C" w:rsidRDefault="00122C4C" w:rsidP="004169C9">
      <w:pPr>
        <w:rPr>
          <w:rFonts w:ascii="Times New Roman" w:hAnsi="Times New Roman"/>
          <w:b/>
          <w:sz w:val="20"/>
          <w:u w:val="single"/>
        </w:rPr>
      </w:pPr>
    </w:p>
    <w:p w14:paraId="3988794B" w14:textId="77777777" w:rsidR="00443032" w:rsidRDefault="00443032" w:rsidP="004169C9">
      <w:pPr>
        <w:rPr>
          <w:rFonts w:ascii="Times New Roman" w:hAnsi="Times New Roman"/>
          <w:b/>
          <w:sz w:val="20"/>
          <w:u w:val="single"/>
        </w:rPr>
      </w:pPr>
    </w:p>
    <w:p w14:paraId="3988794C" w14:textId="5BB99AA8" w:rsidR="00E26C26" w:rsidRPr="00E26C26" w:rsidRDefault="00E26C26" w:rsidP="004169C9">
      <w:pPr>
        <w:rPr>
          <w:rFonts w:ascii="Times New Roman" w:hAnsi="Times New Roman"/>
          <w:sz w:val="20"/>
        </w:rPr>
      </w:pPr>
      <w:r w:rsidRPr="00E26C26">
        <w:rPr>
          <w:rFonts w:ascii="Times New Roman" w:hAnsi="Times New Roman"/>
          <w:b/>
          <w:sz w:val="20"/>
        </w:rPr>
        <w:t>Continuing Sponsored Projects</w:t>
      </w:r>
      <w:r>
        <w:rPr>
          <w:rFonts w:ascii="Times New Roman" w:hAnsi="Times New Roman"/>
          <w:b/>
          <w:sz w:val="20"/>
        </w:rPr>
        <w:t>.</w:t>
      </w:r>
      <w:r>
        <w:rPr>
          <w:rFonts w:ascii="Times New Roman" w:hAnsi="Times New Roman"/>
          <w:sz w:val="20"/>
        </w:rPr>
        <w:t xml:space="preserve">  List proje</w:t>
      </w:r>
      <w:r w:rsidR="00180BF7">
        <w:rPr>
          <w:rFonts w:ascii="Times New Roman" w:hAnsi="Times New Roman"/>
          <w:sz w:val="20"/>
        </w:rPr>
        <w:t>cts awarded prior to 1 July 201</w:t>
      </w:r>
      <w:r w:rsidR="00C04897">
        <w:rPr>
          <w:rFonts w:ascii="Times New Roman" w:hAnsi="Times New Roman"/>
          <w:sz w:val="20"/>
        </w:rPr>
        <w:t>6</w:t>
      </w:r>
      <w:r>
        <w:rPr>
          <w:rFonts w:ascii="Times New Roman" w:hAnsi="Times New Roman"/>
          <w:sz w:val="20"/>
        </w:rPr>
        <w:t xml:space="preserve"> whose fund</w:t>
      </w:r>
      <w:r w:rsidR="00180BF7">
        <w:rPr>
          <w:rFonts w:ascii="Times New Roman" w:hAnsi="Times New Roman"/>
          <w:sz w:val="20"/>
        </w:rPr>
        <w:t>ing continued beyond 1 July 2015</w:t>
      </w:r>
      <w:r>
        <w:rPr>
          <w:rFonts w:ascii="Times New Roman" w:hAnsi="Times New Roman"/>
          <w:sz w:val="20"/>
        </w:rPr>
        <w:t>.</w:t>
      </w:r>
    </w:p>
    <w:p w14:paraId="3988794D" w14:textId="77777777" w:rsidR="00E26C26" w:rsidRDefault="00E26C26" w:rsidP="004169C9">
      <w:pPr>
        <w:rPr>
          <w:rFonts w:ascii="Times New Roman" w:hAnsi="Times New Roman"/>
          <w:sz w:val="20"/>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710"/>
        <w:gridCol w:w="1227"/>
        <w:gridCol w:w="1170"/>
        <w:gridCol w:w="990"/>
        <w:gridCol w:w="1080"/>
        <w:gridCol w:w="1383"/>
      </w:tblGrid>
      <w:tr w:rsidR="00E26C26" w:rsidRPr="002E4CE0" w14:paraId="39887957" w14:textId="77777777" w:rsidTr="00305916">
        <w:tc>
          <w:tcPr>
            <w:tcW w:w="2790" w:type="dxa"/>
            <w:tcBorders>
              <w:top w:val="single" w:sz="12" w:space="0" w:color="auto"/>
              <w:left w:val="single" w:sz="12" w:space="0" w:color="auto"/>
              <w:bottom w:val="single" w:sz="12" w:space="0" w:color="auto"/>
            </w:tcBorders>
            <w:vAlign w:val="center"/>
          </w:tcPr>
          <w:p w14:paraId="3988794E" w14:textId="77777777" w:rsidR="00E26C26" w:rsidRPr="002E4CE0" w:rsidRDefault="00E26C26" w:rsidP="00537B98">
            <w:pPr>
              <w:rPr>
                <w:rFonts w:ascii="Times New Roman" w:hAnsi="Times New Roman"/>
                <w:sz w:val="20"/>
              </w:rPr>
            </w:pPr>
            <w:r w:rsidRPr="002E4CE0">
              <w:rPr>
                <w:rFonts w:ascii="Times New Roman" w:hAnsi="Times New Roman"/>
                <w:sz w:val="20"/>
              </w:rPr>
              <w:t>Project Title</w:t>
            </w:r>
          </w:p>
        </w:tc>
        <w:tc>
          <w:tcPr>
            <w:tcW w:w="1710" w:type="dxa"/>
            <w:tcBorders>
              <w:top w:val="single" w:sz="12" w:space="0" w:color="auto"/>
              <w:left w:val="single" w:sz="12" w:space="0" w:color="auto"/>
              <w:bottom w:val="single" w:sz="12" w:space="0" w:color="auto"/>
            </w:tcBorders>
            <w:vAlign w:val="center"/>
          </w:tcPr>
          <w:p w14:paraId="3988794F" w14:textId="77777777" w:rsidR="00E26C26" w:rsidRPr="002E4CE0" w:rsidRDefault="00E26C26" w:rsidP="00537B98">
            <w:pPr>
              <w:rPr>
                <w:rFonts w:ascii="Times New Roman" w:hAnsi="Times New Roman"/>
                <w:sz w:val="20"/>
              </w:rPr>
            </w:pPr>
            <w:r>
              <w:rPr>
                <w:rFonts w:ascii="Times New Roman" w:hAnsi="Times New Roman"/>
                <w:sz w:val="20"/>
              </w:rPr>
              <w:t>Names of Investigators</w:t>
            </w:r>
          </w:p>
        </w:tc>
        <w:tc>
          <w:tcPr>
            <w:tcW w:w="1227" w:type="dxa"/>
            <w:tcBorders>
              <w:top w:val="single" w:sz="12" w:space="0" w:color="auto"/>
              <w:bottom w:val="single" w:sz="12" w:space="0" w:color="auto"/>
            </w:tcBorders>
          </w:tcPr>
          <w:p w14:paraId="39887950" w14:textId="77777777" w:rsidR="00E26C26" w:rsidRDefault="00E26C26" w:rsidP="00537B98">
            <w:pPr>
              <w:rPr>
                <w:rFonts w:ascii="Times New Roman" w:hAnsi="Times New Roman"/>
                <w:sz w:val="20"/>
              </w:rPr>
            </w:pPr>
          </w:p>
          <w:p w14:paraId="39887951" w14:textId="77777777" w:rsidR="00E26C26" w:rsidRDefault="00E26C26" w:rsidP="00537B98">
            <w:pPr>
              <w:rPr>
                <w:rFonts w:ascii="Times New Roman" w:hAnsi="Times New Roman"/>
                <w:sz w:val="20"/>
              </w:rPr>
            </w:pPr>
            <w:r>
              <w:rPr>
                <w:rFonts w:ascii="Times New Roman" w:hAnsi="Times New Roman"/>
                <w:sz w:val="20"/>
              </w:rPr>
              <w:t>Investigator Roles:</w:t>
            </w:r>
          </w:p>
          <w:p w14:paraId="39887952" w14:textId="77777777" w:rsidR="00E26C26" w:rsidRPr="002E4CE0" w:rsidRDefault="00E26C26" w:rsidP="00537B98">
            <w:pPr>
              <w:rPr>
                <w:rFonts w:ascii="Times New Roman" w:hAnsi="Times New Roman"/>
                <w:sz w:val="20"/>
              </w:rPr>
            </w:pPr>
            <w:r>
              <w:rPr>
                <w:rFonts w:ascii="Times New Roman" w:hAnsi="Times New Roman"/>
                <w:sz w:val="20"/>
              </w:rPr>
              <w:t>PI or Co-PI</w:t>
            </w:r>
          </w:p>
        </w:tc>
        <w:tc>
          <w:tcPr>
            <w:tcW w:w="1170" w:type="dxa"/>
            <w:tcBorders>
              <w:top w:val="single" w:sz="12" w:space="0" w:color="auto"/>
              <w:bottom w:val="single" w:sz="12" w:space="0" w:color="auto"/>
            </w:tcBorders>
            <w:vAlign w:val="center"/>
          </w:tcPr>
          <w:p w14:paraId="39887953" w14:textId="77777777" w:rsidR="00E26C26" w:rsidRPr="002E4CE0" w:rsidRDefault="00E26C26" w:rsidP="00537B98">
            <w:pPr>
              <w:rPr>
                <w:rFonts w:ascii="Times New Roman" w:hAnsi="Times New Roman"/>
                <w:sz w:val="20"/>
              </w:rPr>
            </w:pPr>
            <w:r w:rsidRPr="002E4CE0">
              <w:rPr>
                <w:rFonts w:ascii="Times New Roman" w:hAnsi="Times New Roman"/>
                <w:sz w:val="20"/>
              </w:rPr>
              <w:t>Sponsor</w:t>
            </w:r>
          </w:p>
        </w:tc>
        <w:tc>
          <w:tcPr>
            <w:tcW w:w="990" w:type="dxa"/>
            <w:tcBorders>
              <w:top w:val="single" w:sz="12" w:space="0" w:color="auto"/>
              <w:bottom w:val="single" w:sz="12" w:space="0" w:color="auto"/>
            </w:tcBorders>
            <w:vAlign w:val="center"/>
          </w:tcPr>
          <w:p w14:paraId="39887954" w14:textId="77777777" w:rsidR="00E26C26" w:rsidRPr="002E4CE0" w:rsidRDefault="00E26C26" w:rsidP="00537B98">
            <w:pPr>
              <w:rPr>
                <w:rFonts w:ascii="Times New Roman" w:hAnsi="Times New Roman"/>
                <w:sz w:val="20"/>
              </w:rPr>
            </w:pPr>
            <w:r w:rsidRPr="002E4CE0">
              <w:rPr>
                <w:rFonts w:ascii="Times New Roman" w:hAnsi="Times New Roman"/>
                <w:sz w:val="20"/>
              </w:rPr>
              <w:t>Funded Am</w:t>
            </w:r>
            <w:r>
              <w:rPr>
                <w:rFonts w:ascii="Times New Roman" w:hAnsi="Times New Roman"/>
                <w:sz w:val="20"/>
              </w:rPr>
              <w:t>oun</w:t>
            </w:r>
            <w:r w:rsidRPr="002E4CE0">
              <w:rPr>
                <w:rFonts w:ascii="Times New Roman" w:hAnsi="Times New Roman"/>
                <w:sz w:val="20"/>
              </w:rPr>
              <w:t>t</w:t>
            </w:r>
          </w:p>
        </w:tc>
        <w:tc>
          <w:tcPr>
            <w:tcW w:w="1080" w:type="dxa"/>
            <w:tcBorders>
              <w:top w:val="single" w:sz="12" w:space="0" w:color="auto"/>
              <w:bottom w:val="single" w:sz="12" w:space="0" w:color="auto"/>
            </w:tcBorders>
            <w:vAlign w:val="center"/>
          </w:tcPr>
          <w:p w14:paraId="39887955" w14:textId="77777777" w:rsidR="00E26C26" w:rsidRPr="002E4CE0" w:rsidRDefault="00E26C26" w:rsidP="00537B98">
            <w:pPr>
              <w:rPr>
                <w:rFonts w:ascii="Times New Roman" w:hAnsi="Times New Roman"/>
                <w:sz w:val="20"/>
              </w:rPr>
            </w:pPr>
            <w:r>
              <w:rPr>
                <w:rFonts w:ascii="Times New Roman" w:hAnsi="Times New Roman"/>
                <w:sz w:val="20"/>
              </w:rPr>
              <w:t>Inclusive Dates of Funding</w:t>
            </w:r>
          </w:p>
        </w:tc>
        <w:tc>
          <w:tcPr>
            <w:tcW w:w="1383" w:type="dxa"/>
            <w:tcBorders>
              <w:top w:val="single" w:sz="12" w:space="0" w:color="auto"/>
              <w:bottom w:val="single" w:sz="12" w:space="0" w:color="auto"/>
              <w:right w:val="single" w:sz="12" w:space="0" w:color="auto"/>
            </w:tcBorders>
            <w:vAlign w:val="center"/>
          </w:tcPr>
          <w:p w14:paraId="39887956" w14:textId="77777777" w:rsidR="00E26C26" w:rsidRPr="002E4CE0" w:rsidRDefault="00E26C26" w:rsidP="00537B98">
            <w:pPr>
              <w:rPr>
                <w:rFonts w:ascii="Times New Roman" w:hAnsi="Times New Roman"/>
                <w:sz w:val="20"/>
                <w:u w:val="single"/>
              </w:rPr>
            </w:pPr>
            <w:r>
              <w:rPr>
                <w:rFonts w:ascii="Times New Roman" w:hAnsi="Times New Roman"/>
                <w:sz w:val="20"/>
              </w:rPr>
              <w:t xml:space="preserve">Credit </w:t>
            </w:r>
            <w:r w:rsidRPr="002E4CE0">
              <w:rPr>
                <w:rFonts w:ascii="Times New Roman" w:hAnsi="Times New Roman"/>
                <w:sz w:val="20"/>
              </w:rPr>
              <w:t>(%)</w:t>
            </w:r>
            <w:r>
              <w:rPr>
                <w:rFonts w:ascii="Times New Roman" w:hAnsi="Times New Roman"/>
                <w:sz w:val="20"/>
              </w:rPr>
              <w:t xml:space="preserve"> per Investigator</w:t>
            </w:r>
          </w:p>
        </w:tc>
      </w:tr>
      <w:tr w:rsidR="00C04897" w:rsidRPr="00505462" w14:paraId="7B078479" w14:textId="77777777" w:rsidTr="00C04897">
        <w:tc>
          <w:tcPr>
            <w:tcW w:w="2790" w:type="dxa"/>
            <w:tcBorders>
              <w:top w:val="single" w:sz="12" w:space="0" w:color="auto"/>
              <w:left w:val="single" w:sz="4" w:space="0" w:color="auto"/>
              <w:bottom w:val="single" w:sz="12" w:space="0" w:color="auto"/>
              <w:right w:val="single" w:sz="4" w:space="0" w:color="auto"/>
            </w:tcBorders>
            <w:vAlign w:val="center"/>
          </w:tcPr>
          <w:p w14:paraId="196213F5" w14:textId="77777777" w:rsidR="00C04897" w:rsidRPr="00C04897" w:rsidRDefault="00C04897" w:rsidP="00C04897">
            <w:pPr>
              <w:autoSpaceDE w:val="0"/>
              <w:autoSpaceDN w:val="0"/>
              <w:adjustRightInd w:val="0"/>
              <w:rPr>
                <w:rFonts w:ascii="Times New Roman" w:hAnsi="Times New Roman"/>
                <w:sz w:val="20"/>
                <w:szCs w:val="24"/>
              </w:rPr>
            </w:pPr>
            <w:r w:rsidRPr="00C04897">
              <w:rPr>
                <w:rFonts w:ascii="Times New Roman" w:hAnsi="Times New Roman"/>
                <w:sz w:val="20"/>
                <w:szCs w:val="24"/>
              </w:rPr>
              <w:t>Science of Test Consortium</w:t>
            </w:r>
          </w:p>
        </w:tc>
        <w:tc>
          <w:tcPr>
            <w:tcW w:w="1710" w:type="dxa"/>
            <w:tcBorders>
              <w:top w:val="single" w:sz="12" w:space="0" w:color="auto"/>
              <w:left w:val="single" w:sz="4" w:space="0" w:color="auto"/>
              <w:bottom w:val="single" w:sz="12" w:space="0" w:color="auto"/>
              <w:right w:val="single" w:sz="4" w:space="0" w:color="auto"/>
            </w:tcBorders>
            <w:vAlign w:val="center"/>
          </w:tcPr>
          <w:p w14:paraId="62A4627D" w14:textId="77777777" w:rsidR="00C04897" w:rsidRDefault="00C04897" w:rsidP="00772EC7">
            <w:pPr>
              <w:rPr>
                <w:rFonts w:ascii="Times New Roman" w:hAnsi="Times New Roman"/>
                <w:sz w:val="20"/>
              </w:rPr>
            </w:pPr>
            <w:r>
              <w:rPr>
                <w:rFonts w:ascii="Times New Roman" w:hAnsi="Times New Roman"/>
                <w:sz w:val="20"/>
              </w:rPr>
              <w:t>Ray Hill,</w:t>
            </w:r>
          </w:p>
          <w:p w14:paraId="57632FFF" w14:textId="77777777" w:rsidR="00C04897" w:rsidRDefault="00C04897" w:rsidP="00772EC7">
            <w:pPr>
              <w:rPr>
                <w:rFonts w:ascii="Times New Roman" w:hAnsi="Times New Roman"/>
                <w:sz w:val="20"/>
              </w:rPr>
            </w:pPr>
            <w:r>
              <w:rPr>
                <w:rFonts w:ascii="Times New Roman" w:hAnsi="Times New Roman"/>
                <w:sz w:val="20"/>
              </w:rPr>
              <w:t>Jason Freels</w:t>
            </w:r>
          </w:p>
          <w:p w14:paraId="13353AA2" w14:textId="77777777" w:rsidR="00C04897" w:rsidRDefault="00C04897" w:rsidP="00772EC7">
            <w:pPr>
              <w:rPr>
                <w:rFonts w:ascii="Times New Roman" w:hAnsi="Times New Roman"/>
                <w:sz w:val="20"/>
              </w:rPr>
            </w:pPr>
            <w:r>
              <w:rPr>
                <w:rFonts w:ascii="Times New Roman" w:hAnsi="Times New Roman"/>
                <w:sz w:val="20"/>
              </w:rPr>
              <w:t>Brian Stone</w:t>
            </w:r>
          </w:p>
          <w:p w14:paraId="7C170907" w14:textId="77777777" w:rsidR="00C04897" w:rsidRPr="00505462" w:rsidRDefault="00C04897" w:rsidP="00772EC7">
            <w:pPr>
              <w:rPr>
                <w:rFonts w:ascii="Times New Roman" w:hAnsi="Times New Roman"/>
                <w:sz w:val="20"/>
              </w:rPr>
            </w:pPr>
            <w:r>
              <w:rPr>
                <w:rFonts w:ascii="Times New Roman" w:hAnsi="Times New Roman"/>
                <w:sz w:val="20"/>
              </w:rPr>
              <w:t>Doug Hodson</w:t>
            </w:r>
          </w:p>
        </w:tc>
        <w:tc>
          <w:tcPr>
            <w:tcW w:w="1227" w:type="dxa"/>
            <w:tcBorders>
              <w:top w:val="single" w:sz="12" w:space="0" w:color="auto"/>
              <w:left w:val="single" w:sz="4" w:space="0" w:color="auto"/>
              <w:bottom w:val="single" w:sz="12" w:space="0" w:color="auto"/>
              <w:right w:val="single" w:sz="4" w:space="0" w:color="auto"/>
            </w:tcBorders>
          </w:tcPr>
          <w:p w14:paraId="1AC249E1" w14:textId="77777777" w:rsidR="00C04897" w:rsidRDefault="00C04897" w:rsidP="00772EC7">
            <w:pPr>
              <w:rPr>
                <w:rFonts w:ascii="Times New Roman" w:hAnsi="Times New Roman"/>
                <w:sz w:val="20"/>
              </w:rPr>
            </w:pPr>
            <w:r>
              <w:rPr>
                <w:rFonts w:ascii="Times New Roman" w:hAnsi="Times New Roman"/>
                <w:sz w:val="20"/>
              </w:rPr>
              <w:t>PI</w:t>
            </w:r>
          </w:p>
          <w:p w14:paraId="2A990BCA" w14:textId="77777777" w:rsidR="00C04897" w:rsidRDefault="00C04897" w:rsidP="00772EC7">
            <w:pPr>
              <w:rPr>
                <w:rFonts w:ascii="Times New Roman" w:hAnsi="Times New Roman"/>
                <w:sz w:val="20"/>
              </w:rPr>
            </w:pPr>
            <w:r>
              <w:rPr>
                <w:rFonts w:ascii="Times New Roman" w:hAnsi="Times New Roman"/>
                <w:sz w:val="20"/>
              </w:rPr>
              <w:t>Co-PI</w:t>
            </w:r>
          </w:p>
          <w:p w14:paraId="4C66100F" w14:textId="77777777" w:rsidR="00C04897" w:rsidRDefault="00C04897" w:rsidP="00772EC7">
            <w:pPr>
              <w:rPr>
                <w:rFonts w:ascii="Times New Roman" w:hAnsi="Times New Roman"/>
                <w:sz w:val="20"/>
              </w:rPr>
            </w:pPr>
            <w:r>
              <w:rPr>
                <w:rFonts w:ascii="Times New Roman" w:hAnsi="Times New Roman"/>
                <w:sz w:val="20"/>
              </w:rPr>
              <w:t>Co-PI</w:t>
            </w:r>
          </w:p>
          <w:p w14:paraId="0282FAD3" w14:textId="77777777" w:rsidR="00C04897" w:rsidRPr="00505462" w:rsidRDefault="00C04897" w:rsidP="00772EC7">
            <w:pPr>
              <w:rPr>
                <w:rFonts w:ascii="Times New Roman" w:hAnsi="Times New Roman"/>
                <w:sz w:val="20"/>
              </w:rPr>
            </w:pPr>
            <w:r>
              <w:rPr>
                <w:rFonts w:ascii="Times New Roman" w:hAnsi="Times New Roman"/>
                <w:sz w:val="20"/>
              </w:rPr>
              <w:t>Co-PI</w:t>
            </w:r>
          </w:p>
        </w:tc>
        <w:tc>
          <w:tcPr>
            <w:tcW w:w="1170" w:type="dxa"/>
            <w:tcBorders>
              <w:top w:val="single" w:sz="12" w:space="0" w:color="auto"/>
              <w:left w:val="single" w:sz="4" w:space="0" w:color="auto"/>
              <w:bottom w:val="single" w:sz="12" w:space="0" w:color="auto"/>
              <w:right w:val="single" w:sz="4" w:space="0" w:color="auto"/>
            </w:tcBorders>
            <w:vAlign w:val="center"/>
          </w:tcPr>
          <w:p w14:paraId="75DD2F4A" w14:textId="77777777" w:rsidR="00C04897" w:rsidRDefault="00C04897" w:rsidP="00772EC7">
            <w:pPr>
              <w:rPr>
                <w:rFonts w:ascii="Times New Roman" w:hAnsi="Times New Roman"/>
                <w:sz w:val="20"/>
              </w:rPr>
            </w:pPr>
            <w:r>
              <w:rPr>
                <w:rFonts w:ascii="Times New Roman" w:hAnsi="Times New Roman"/>
                <w:sz w:val="20"/>
              </w:rPr>
              <w:t>DOT&amp;E</w:t>
            </w:r>
          </w:p>
          <w:p w14:paraId="416C2465" w14:textId="77777777" w:rsidR="00C04897" w:rsidRPr="00505462" w:rsidRDefault="00C04897" w:rsidP="00772EC7">
            <w:pPr>
              <w:rPr>
                <w:rFonts w:ascii="Times New Roman" w:hAnsi="Times New Roman"/>
                <w:sz w:val="20"/>
              </w:rPr>
            </w:pPr>
            <w:r>
              <w:rPr>
                <w:rFonts w:ascii="Times New Roman" w:hAnsi="Times New Roman"/>
                <w:sz w:val="20"/>
              </w:rPr>
              <w:t>DTMC</w:t>
            </w:r>
          </w:p>
        </w:tc>
        <w:tc>
          <w:tcPr>
            <w:tcW w:w="990" w:type="dxa"/>
            <w:tcBorders>
              <w:top w:val="single" w:sz="12" w:space="0" w:color="auto"/>
              <w:left w:val="single" w:sz="4" w:space="0" w:color="auto"/>
              <w:bottom w:val="single" w:sz="12" w:space="0" w:color="auto"/>
              <w:right w:val="single" w:sz="4" w:space="0" w:color="auto"/>
            </w:tcBorders>
            <w:vAlign w:val="center"/>
          </w:tcPr>
          <w:p w14:paraId="6CBD007E" w14:textId="77777777" w:rsidR="00C04897" w:rsidRPr="00505462" w:rsidRDefault="00C04897" w:rsidP="00772EC7">
            <w:pPr>
              <w:rPr>
                <w:rFonts w:ascii="Times New Roman" w:hAnsi="Times New Roman"/>
                <w:sz w:val="20"/>
              </w:rPr>
            </w:pPr>
            <w:r>
              <w:rPr>
                <w:rFonts w:ascii="Times New Roman" w:hAnsi="Times New Roman"/>
                <w:sz w:val="20"/>
              </w:rPr>
              <w:t>$800K</w:t>
            </w:r>
          </w:p>
        </w:tc>
        <w:tc>
          <w:tcPr>
            <w:tcW w:w="1080" w:type="dxa"/>
            <w:tcBorders>
              <w:top w:val="single" w:sz="12" w:space="0" w:color="auto"/>
              <w:left w:val="single" w:sz="4" w:space="0" w:color="auto"/>
              <w:bottom w:val="single" w:sz="12" w:space="0" w:color="auto"/>
              <w:right w:val="single" w:sz="4" w:space="0" w:color="auto"/>
            </w:tcBorders>
            <w:vAlign w:val="center"/>
          </w:tcPr>
          <w:p w14:paraId="29C8DEC1" w14:textId="69B70F50" w:rsidR="00C04897" w:rsidRPr="00505462" w:rsidRDefault="00C04897" w:rsidP="00772EC7">
            <w:pPr>
              <w:rPr>
                <w:rFonts w:ascii="Times New Roman" w:hAnsi="Times New Roman"/>
                <w:sz w:val="20"/>
              </w:rPr>
            </w:pPr>
            <w:r>
              <w:rPr>
                <w:rFonts w:ascii="Times New Roman" w:hAnsi="Times New Roman"/>
                <w:sz w:val="20"/>
              </w:rPr>
              <w:t>FY1</w:t>
            </w:r>
            <w:r w:rsidR="00725604">
              <w:rPr>
                <w:rFonts w:ascii="Times New Roman" w:hAnsi="Times New Roman"/>
                <w:sz w:val="20"/>
              </w:rPr>
              <w:t>7</w:t>
            </w:r>
          </w:p>
        </w:tc>
        <w:tc>
          <w:tcPr>
            <w:tcW w:w="1383" w:type="dxa"/>
            <w:tcBorders>
              <w:top w:val="single" w:sz="12" w:space="0" w:color="auto"/>
              <w:left w:val="single" w:sz="4" w:space="0" w:color="auto"/>
              <w:bottom w:val="single" w:sz="12" w:space="0" w:color="auto"/>
              <w:right w:val="single" w:sz="4" w:space="0" w:color="auto"/>
            </w:tcBorders>
            <w:vAlign w:val="center"/>
          </w:tcPr>
          <w:p w14:paraId="1A166B0E" w14:textId="77777777" w:rsidR="00C04897" w:rsidRDefault="00C04897" w:rsidP="00772EC7">
            <w:pPr>
              <w:rPr>
                <w:rFonts w:ascii="Times New Roman" w:hAnsi="Times New Roman"/>
                <w:sz w:val="20"/>
              </w:rPr>
            </w:pPr>
            <w:r>
              <w:rPr>
                <w:rFonts w:ascii="Times New Roman" w:hAnsi="Times New Roman"/>
                <w:sz w:val="20"/>
              </w:rPr>
              <w:t>25%</w:t>
            </w:r>
          </w:p>
          <w:p w14:paraId="6915C2DD" w14:textId="77777777" w:rsidR="00C04897" w:rsidRDefault="00C04897" w:rsidP="00772EC7">
            <w:pPr>
              <w:rPr>
                <w:rFonts w:ascii="Times New Roman" w:hAnsi="Times New Roman"/>
                <w:sz w:val="20"/>
              </w:rPr>
            </w:pPr>
            <w:r>
              <w:rPr>
                <w:rFonts w:ascii="Times New Roman" w:hAnsi="Times New Roman"/>
                <w:sz w:val="20"/>
              </w:rPr>
              <w:t>25%</w:t>
            </w:r>
          </w:p>
          <w:p w14:paraId="02E17CC5" w14:textId="77777777" w:rsidR="00C04897" w:rsidRDefault="00C04897" w:rsidP="00772EC7">
            <w:pPr>
              <w:rPr>
                <w:rFonts w:ascii="Times New Roman" w:hAnsi="Times New Roman"/>
                <w:sz w:val="20"/>
              </w:rPr>
            </w:pPr>
            <w:r>
              <w:rPr>
                <w:rFonts w:ascii="Times New Roman" w:hAnsi="Times New Roman"/>
                <w:sz w:val="20"/>
              </w:rPr>
              <w:t>25%</w:t>
            </w:r>
          </w:p>
          <w:p w14:paraId="1F7C34EF" w14:textId="77777777" w:rsidR="00C04897" w:rsidRPr="00505462" w:rsidRDefault="00C04897" w:rsidP="00772EC7">
            <w:pPr>
              <w:rPr>
                <w:rFonts w:ascii="Times New Roman" w:hAnsi="Times New Roman"/>
                <w:sz w:val="20"/>
              </w:rPr>
            </w:pPr>
            <w:r>
              <w:rPr>
                <w:rFonts w:ascii="Times New Roman" w:hAnsi="Times New Roman"/>
                <w:sz w:val="20"/>
              </w:rPr>
              <w:t>25%</w:t>
            </w:r>
          </w:p>
        </w:tc>
      </w:tr>
    </w:tbl>
    <w:p w14:paraId="39887966" w14:textId="77777777" w:rsidR="00E26C26" w:rsidRDefault="00E26C26" w:rsidP="004169C9">
      <w:pPr>
        <w:rPr>
          <w:rFonts w:ascii="Times New Roman" w:hAnsi="Times New Roman"/>
          <w:sz w:val="20"/>
        </w:rPr>
      </w:pPr>
    </w:p>
    <w:p w14:paraId="39887967" w14:textId="77777777" w:rsidR="00E26C26" w:rsidRPr="00E26C26" w:rsidRDefault="00E26C26" w:rsidP="004169C9">
      <w:pPr>
        <w:rPr>
          <w:rFonts w:ascii="Times New Roman" w:hAnsi="Times New Roman"/>
          <w:sz w:val="20"/>
        </w:rPr>
      </w:pPr>
    </w:p>
    <w:p w14:paraId="39887968" w14:textId="77777777" w:rsidR="00443032" w:rsidRDefault="00443032" w:rsidP="004169C9">
      <w:pPr>
        <w:rPr>
          <w:rFonts w:ascii="Times New Roman" w:hAnsi="Times New Roman"/>
          <w:b/>
          <w:sz w:val="20"/>
          <w:u w:val="single"/>
        </w:rPr>
      </w:pPr>
    </w:p>
    <w:p w14:paraId="39887969" w14:textId="63FC9527" w:rsidR="004C28C2" w:rsidRDefault="00851C85" w:rsidP="004169C9">
      <w:pPr>
        <w:rPr>
          <w:rFonts w:ascii="Times New Roman" w:hAnsi="Times New Roman"/>
          <w:sz w:val="20"/>
        </w:rPr>
      </w:pPr>
      <w:r>
        <w:rPr>
          <w:rFonts w:ascii="Times New Roman" w:hAnsi="Times New Roman"/>
          <w:b/>
          <w:sz w:val="20"/>
        </w:rPr>
        <w:t xml:space="preserve">Research </w:t>
      </w:r>
      <w:r w:rsidR="004169C9" w:rsidRPr="00F11657">
        <w:rPr>
          <w:rFonts w:ascii="Times New Roman" w:hAnsi="Times New Roman"/>
          <w:b/>
          <w:sz w:val="20"/>
        </w:rPr>
        <w:t>Proposals</w:t>
      </w:r>
      <w:r>
        <w:rPr>
          <w:rFonts w:ascii="Times New Roman" w:hAnsi="Times New Roman"/>
          <w:b/>
          <w:sz w:val="20"/>
        </w:rPr>
        <w:t xml:space="preserve"> Submitted</w:t>
      </w:r>
      <w:r w:rsidR="009723CE">
        <w:rPr>
          <w:rFonts w:ascii="Times New Roman" w:hAnsi="Times New Roman"/>
          <w:b/>
          <w:sz w:val="20"/>
        </w:rPr>
        <w:t>.</w:t>
      </w:r>
      <w:r w:rsidR="00E26C26">
        <w:rPr>
          <w:rFonts w:ascii="Times New Roman" w:hAnsi="Times New Roman"/>
          <w:sz w:val="20"/>
        </w:rPr>
        <w:t xml:space="preserve">  List propo</w:t>
      </w:r>
      <w:r w:rsidR="00180BF7">
        <w:rPr>
          <w:rFonts w:ascii="Times New Roman" w:hAnsi="Times New Roman"/>
          <w:sz w:val="20"/>
        </w:rPr>
        <w:t>sals submitted since 1 July 201</w:t>
      </w:r>
      <w:r w:rsidR="00C04897">
        <w:rPr>
          <w:rFonts w:ascii="Times New Roman" w:hAnsi="Times New Roman"/>
          <w:sz w:val="20"/>
        </w:rPr>
        <w:t>6</w:t>
      </w:r>
      <w:r w:rsidR="00E26C26">
        <w:rPr>
          <w:rFonts w:ascii="Times New Roman" w:hAnsi="Times New Roman"/>
          <w:sz w:val="20"/>
        </w:rPr>
        <w:t xml:space="preserve">. </w:t>
      </w:r>
      <w:r w:rsidR="004C28C2">
        <w:rPr>
          <w:rFonts w:ascii="Times New Roman" w:hAnsi="Times New Roman"/>
          <w:sz w:val="20"/>
        </w:rPr>
        <w:t xml:space="preserve">Reference ENR data. </w:t>
      </w:r>
      <w:r w:rsidR="00332DB5">
        <w:rPr>
          <w:rFonts w:ascii="Times New Roman" w:hAnsi="Times New Roman"/>
          <w:sz w:val="20"/>
        </w:rPr>
        <w:t>List in order of d</w:t>
      </w:r>
      <w:r w:rsidR="00307B98">
        <w:rPr>
          <w:rFonts w:ascii="Times New Roman" w:hAnsi="Times New Roman"/>
          <w:sz w:val="20"/>
        </w:rPr>
        <w:t xml:space="preserve">ate </w:t>
      </w:r>
      <w:r w:rsidR="00332DB5">
        <w:rPr>
          <w:rFonts w:ascii="Times New Roman" w:hAnsi="Times New Roman"/>
          <w:sz w:val="20"/>
        </w:rPr>
        <w:t>s</w:t>
      </w:r>
      <w:r w:rsidR="00307B98">
        <w:rPr>
          <w:rFonts w:ascii="Times New Roman" w:hAnsi="Times New Roman"/>
          <w:sz w:val="20"/>
        </w:rPr>
        <w:t xml:space="preserve">ubmitted. </w:t>
      </w:r>
    </w:p>
    <w:p w14:paraId="3988796A" w14:textId="77777777" w:rsidR="00A94BC9" w:rsidRDefault="00A94BC9" w:rsidP="004169C9">
      <w:pPr>
        <w:rPr>
          <w:rFonts w:ascii="Times New Roman" w:hAnsi="Times New Roman"/>
          <w:sz w:val="20"/>
        </w:rPr>
      </w:pPr>
    </w:p>
    <w:p w14:paraId="39887990" w14:textId="77777777" w:rsidR="00DE45BF" w:rsidRDefault="00DE45BF" w:rsidP="004169C9">
      <w:pPr>
        <w:rPr>
          <w:rFonts w:ascii="Times New Roman" w:hAnsi="Times New Roman"/>
          <w:sz w:val="20"/>
        </w:rPr>
      </w:pPr>
      <w:bookmarkStart w:id="0" w:name="_GoBack"/>
      <w:bookmarkEnd w:id="0"/>
    </w:p>
    <w:p w14:paraId="39887991" w14:textId="77777777" w:rsidR="006B746E" w:rsidRDefault="006B746E" w:rsidP="004169C9">
      <w:pPr>
        <w:rPr>
          <w:rFonts w:ascii="Times New Roman" w:hAnsi="Times New Roman"/>
          <w:sz w:val="20"/>
        </w:rPr>
      </w:pPr>
    </w:p>
    <w:p w14:paraId="39887992" w14:textId="77777777" w:rsidR="00DE45BF" w:rsidRDefault="00DE45BF" w:rsidP="004169C9">
      <w:pPr>
        <w:rPr>
          <w:rFonts w:ascii="Times New Roman" w:hAnsi="Times New Roman"/>
          <w:sz w:val="20"/>
        </w:rPr>
      </w:pPr>
      <w:r w:rsidRPr="00477EF0">
        <w:rPr>
          <w:rFonts w:ascii="Times New Roman" w:hAnsi="Times New Roman"/>
          <w:b/>
          <w:sz w:val="20"/>
        </w:rPr>
        <w:t>Individuals Supported by Research Projects.</w:t>
      </w:r>
      <w:r>
        <w:rPr>
          <w:rFonts w:ascii="Times New Roman" w:hAnsi="Times New Roman"/>
          <w:sz w:val="20"/>
        </w:rPr>
        <w:t xml:space="preserve">  Include one row per contractor, faculty member, post-doc, etc. </w:t>
      </w:r>
    </w:p>
    <w:p w14:paraId="39887993" w14:textId="77777777" w:rsidR="00DE45BF" w:rsidRDefault="00DE45BF" w:rsidP="004169C9">
      <w:pPr>
        <w:rPr>
          <w:rFonts w:ascii="Times New Roman" w:hAnsi="Times New Roman"/>
          <w:sz w:val="2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94"/>
        <w:gridCol w:w="2689"/>
        <w:gridCol w:w="2702"/>
        <w:gridCol w:w="2695"/>
      </w:tblGrid>
      <w:tr w:rsidR="00DE45BF" w14:paraId="39887998" w14:textId="77777777" w:rsidTr="00122C4C">
        <w:tc>
          <w:tcPr>
            <w:tcW w:w="2754" w:type="dxa"/>
          </w:tcPr>
          <w:p w14:paraId="39887994" w14:textId="77777777" w:rsidR="00DE45BF" w:rsidRPr="00477EF0" w:rsidRDefault="00DE45BF" w:rsidP="004169C9">
            <w:pPr>
              <w:rPr>
                <w:rFonts w:ascii="Times New Roman" w:hAnsi="Times New Roman"/>
                <w:sz w:val="20"/>
              </w:rPr>
            </w:pPr>
            <w:r w:rsidRPr="00477EF0">
              <w:rPr>
                <w:rFonts w:ascii="Times New Roman" w:hAnsi="Times New Roman"/>
                <w:sz w:val="20"/>
              </w:rPr>
              <w:t>Name</w:t>
            </w:r>
          </w:p>
        </w:tc>
        <w:tc>
          <w:tcPr>
            <w:tcW w:w="2754" w:type="dxa"/>
          </w:tcPr>
          <w:p w14:paraId="39887995" w14:textId="77777777" w:rsidR="00DE45BF" w:rsidRPr="00477EF0" w:rsidRDefault="00DE45BF" w:rsidP="004169C9">
            <w:pPr>
              <w:rPr>
                <w:rFonts w:ascii="Times New Roman" w:hAnsi="Times New Roman"/>
                <w:sz w:val="20"/>
              </w:rPr>
            </w:pPr>
            <w:r w:rsidRPr="00477EF0">
              <w:rPr>
                <w:rFonts w:ascii="Times New Roman" w:hAnsi="Times New Roman"/>
                <w:sz w:val="20"/>
              </w:rPr>
              <w:t>Position</w:t>
            </w:r>
          </w:p>
        </w:tc>
        <w:tc>
          <w:tcPr>
            <w:tcW w:w="2754" w:type="dxa"/>
          </w:tcPr>
          <w:p w14:paraId="39887996" w14:textId="77777777" w:rsidR="00DE45BF" w:rsidRPr="00477EF0" w:rsidRDefault="00DE45BF" w:rsidP="004169C9">
            <w:pPr>
              <w:rPr>
                <w:rFonts w:ascii="Times New Roman" w:hAnsi="Times New Roman"/>
                <w:sz w:val="20"/>
              </w:rPr>
            </w:pPr>
            <w:r w:rsidRPr="00477EF0">
              <w:rPr>
                <w:rFonts w:ascii="Times New Roman" w:hAnsi="Times New Roman"/>
                <w:sz w:val="20"/>
              </w:rPr>
              <w:t>Employment Status</w:t>
            </w:r>
          </w:p>
        </w:tc>
        <w:tc>
          <w:tcPr>
            <w:tcW w:w="2754" w:type="dxa"/>
          </w:tcPr>
          <w:p w14:paraId="39887997" w14:textId="77777777" w:rsidR="00DE45BF" w:rsidRPr="00477EF0" w:rsidRDefault="00DE45BF" w:rsidP="00DE45BF">
            <w:pPr>
              <w:rPr>
                <w:rFonts w:ascii="Times New Roman" w:hAnsi="Times New Roman"/>
                <w:sz w:val="20"/>
              </w:rPr>
            </w:pPr>
            <w:r w:rsidRPr="00477EF0">
              <w:rPr>
                <w:rFonts w:ascii="Times New Roman" w:hAnsi="Times New Roman"/>
                <w:sz w:val="20"/>
              </w:rPr>
              <w:t>Amount or % Supported</w:t>
            </w:r>
          </w:p>
        </w:tc>
      </w:tr>
      <w:tr w:rsidR="00DE45BF" w14:paraId="3988799D" w14:textId="77777777" w:rsidTr="00122C4C">
        <w:tc>
          <w:tcPr>
            <w:tcW w:w="2754" w:type="dxa"/>
          </w:tcPr>
          <w:p w14:paraId="39887999" w14:textId="70AB7F44" w:rsidR="00DE45BF" w:rsidRDefault="0020156D" w:rsidP="004169C9">
            <w:pPr>
              <w:rPr>
                <w:rFonts w:ascii="Times New Roman" w:hAnsi="Times New Roman"/>
                <w:sz w:val="20"/>
              </w:rPr>
            </w:pPr>
            <w:r>
              <w:rPr>
                <w:rFonts w:ascii="Times New Roman" w:hAnsi="Times New Roman"/>
                <w:sz w:val="20"/>
              </w:rPr>
              <w:t>Andrew McCarthy</w:t>
            </w:r>
          </w:p>
        </w:tc>
        <w:tc>
          <w:tcPr>
            <w:tcW w:w="2754" w:type="dxa"/>
          </w:tcPr>
          <w:p w14:paraId="3988799A" w14:textId="51268E80" w:rsidR="00DE45BF" w:rsidRDefault="0020156D" w:rsidP="004169C9">
            <w:pPr>
              <w:rPr>
                <w:rFonts w:ascii="Times New Roman" w:hAnsi="Times New Roman"/>
                <w:sz w:val="20"/>
              </w:rPr>
            </w:pPr>
            <w:r>
              <w:rPr>
                <w:rFonts w:ascii="Times New Roman" w:hAnsi="Times New Roman"/>
                <w:sz w:val="20"/>
              </w:rPr>
              <w:t>AFIT Data Science Lab Intern</w:t>
            </w:r>
          </w:p>
        </w:tc>
        <w:tc>
          <w:tcPr>
            <w:tcW w:w="2754" w:type="dxa"/>
          </w:tcPr>
          <w:p w14:paraId="3988799B" w14:textId="17017FB0" w:rsidR="00DE45BF" w:rsidRDefault="0020156D" w:rsidP="004169C9">
            <w:pPr>
              <w:rPr>
                <w:rFonts w:ascii="Times New Roman" w:hAnsi="Times New Roman"/>
                <w:sz w:val="20"/>
              </w:rPr>
            </w:pPr>
            <w:r>
              <w:rPr>
                <w:rFonts w:ascii="Times New Roman" w:hAnsi="Times New Roman"/>
                <w:sz w:val="20"/>
              </w:rPr>
              <w:t>contractor</w:t>
            </w:r>
          </w:p>
        </w:tc>
        <w:tc>
          <w:tcPr>
            <w:tcW w:w="2754" w:type="dxa"/>
          </w:tcPr>
          <w:p w14:paraId="3988799C" w14:textId="076DAED2" w:rsidR="00DE45BF" w:rsidRDefault="0020156D" w:rsidP="004169C9">
            <w:pPr>
              <w:rPr>
                <w:rFonts w:ascii="Times New Roman" w:hAnsi="Times New Roman"/>
                <w:sz w:val="20"/>
              </w:rPr>
            </w:pPr>
            <w:r>
              <w:rPr>
                <w:rFonts w:ascii="Times New Roman" w:hAnsi="Times New Roman"/>
                <w:sz w:val="20"/>
              </w:rPr>
              <w:t>100%</w:t>
            </w:r>
          </w:p>
        </w:tc>
      </w:tr>
    </w:tbl>
    <w:p w14:paraId="3988799E" w14:textId="77777777" w:rsidR="00DE45BF" w:rsidRDefault="00DE45BF" w:rsidP="004169C9">
      <w:pPr>
        <w:rPr>
          <w:rFonts w:ascii="Times New Roman" w:hAnsi="Times New Roman"/>
          <w:sz w:val="20"/>
        </w:rPr>
      </w:pPr>
    </w:p>
    <w:p w14:paraId="3988799F" w14:textId="77777777" w:rsidR="00DE45BF" w:rsidRDefault="00DE45BF" w:rsidP="004169C9">
      <w:pPr>
        <w:rPr>
          <w:rFonts w:ascii="Times New Roman" w:hAnsi="Times New Roman"/>
          <w:sz w:val="20"/>
        </w:rPr>
      </w:pPr>
    </w:p>
    <w:p w14:paraId="398879A0" w14:textId="77777777" w:rsidR="00E26C26" w:rsidRDefault="00E26C26" w:rsidP="004169C9">
      <w:pPr>
        <w:rPr>
          <w:rFonts w:ascii="Times New Roman" w:hAnsi="Times New Roman"/>
          <w:sz w:val="20"/>
        </w:rPr>
      </w:pPr>
    </w:p>
    <w:p w14:paraId="398879A1" w14:textId="77777777" w:rsidR="00307B98" w:rsidRPr="00307B98" w:rsidRDefault="00332DB5" w:rsidP="009C5366">
      <w:pPr>
        <w:ind w:left="720" w:hanging="720"/>
        <w:rPr>
          <w:rFonts w:ascii="Times New Roman" w:hAnsi="Times New Roman"/>
          <w:sz w:val="20"/>
        </w:rPr>
      </w:pPr>
      <w:r>
        <w:rPr>
          <w:rFonts w:ascii="Times New Roman" w:hAnsi="Times New Roman"/>
          <w:b/>
          <w:sz w:val="20"/>
        </w:rPr>
        <w:t>Other Research-</w:t>
      </w:r>
      <w:r w:rsidR="00307B98" w:rsidRPr="00F11657">
        <w:rPr>
          <w:rFonts w:ascii="Times New Roman" w:hAnsi="Times New Roman"/>
          <w:b/>
          <w:sz w:val="20"/>
        </w:rPr>
        <w:t>Related Resources Obtained from External Sponsors</w:t>
      </w:r>
      <w:r w:rsidR="009723CE">
        <w:rPr>
          <w:rFonts w:ascii="Times New Roman" w:hAnsi="Times New Roman"/>
          <w:b/>
          <w:sz w:val="20"/>
        </w:rPr>
        <w:t>.</w:t>
      </w:r>
      <w:r w:rsidR="00335E69">
        <w:rPr>
          <w:rFonts w:ascii="Times New Roman" w:hAnsi="Times New Roman"/>
          <w:sz w:val="20"/>
        </w:rPr>
        <w:t xml:space="preserve">  Include</w:t>
      </w:r>
      <w:r w:rsidR="00307B98">
        <w:rPr>
          <w:rFonts w:ascii="Times New Roman" w:hAnsi="Times New Roman"/>
          <w:sz w:val="20"/>
        </w:rPr>
        <w:t xml:space="preserve"> equipment gr</w:t>
      </w:r>
      <w:r w:rsidR="00335E69">
        <w:rPr>
          <w:rFonts w:ascii="Times New Roman" w:hAnsi="Times New Roman"/>
          <w:sz w:val="20"/>
        </w:rPr>
        <w:t>ants, donations received, etc.</w:t>
      </w:r>
    </w:p>
    <w:p w14:paraId="398879A2" w14:textId="77777777" w:rsidR="0066412A" w:rsidRPr="00220DC5" w:rsidRDefault="0066412A" w:rsidP="003172E5">
      <w:pPr>
        <w:rPr>
          <w:rFonts w:ascii="Times New Roman" w:hAnsi="Times New Roman"/>
          <w:sz w:val="20"/>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278"/>
        <w:gridCol w:w="1249"/>
        <w:gridCol w:w="1093"/>
        <w:gridCol w:w="2645"/>
      </w:tblGrid>
      <w:tr w:rsidR="004169C9" w:rsidRPr="002E4CE0" w14:paraId="398879A8" w14:textId="77777777" w:rsidTr="006E1012">
        <w:tc>
          <w:tcPr>
            <w:tcW w:w="3496" w:type="dxa"/>
            <w:tcBorders>
              <w:top w:val="single" w:sz="12" w:space="0" w:color="auto"/>
              <w:left w:val="single" w:sz="12" w:space="0" w:color="auto"/>
              <w:bottom w:val="single" w:sz="12" w:space="0" w:color="auto"/>
            </w:tcBorders>
            <w:vAlign w:val="center"/>
          </w:tcPr>
          <w:p w14:paraId="398879A3" w14:textId="77777777" w:rsidR="004169C9" w:rsidRPr="002E4CE0" w:rsidRDefault="004169C9" w:rsidP="009D2059">
            <w:pPr>
              <w:rPr>
                <w:rFonts w:ascii="Times New Roman" w:hAnsi="Times New Roman"/>
                <w:sz w:val="20"/>
              </w:rPr>
            </w:pPr>
            <w:r w:rsidRPr="002E4CE0">
              <w:rPr>
                <w:rFonts w:ascii="Times New Roman" w:hAnsi="Times New Roman"/>
                <w:sz w:val="20"/>
              </w:rPr>
              <w:t>Nature of Grant</w:t>
            </w:r>
          </w:p>
        </w:tc>
        <w:tc>
          <w:tcPr>
            <w:tcW w:w="2331" w:type="dxa"/>
            <w:tcBorders>
              <w:top w:val="single" w:sz="12" w:space="0" w:color="auto"/>
              <w:bottom w:val="single" w:sz="12" w:space="0" w:color="auto"/>
            </w:tcBorders>
            <w:vAlign w:val="center"/>
          </w:tcPr>
          <w:p w14:paraId="398879A4" w14:textId="77777777" w:rsidR="004169C9" w:rsidRPr="002E4CE0" w:rsidRDefault="004169C9" w:rsidP="009D2059">
            <w:pPr>
              <w:rPr>
                <w:rFonts w:ascii="Times New Roman" w:hAnsi="Times New Roman"/>
                <w:sz w:val="20"/>
              </w:rPr>
            </w:pPr>
            <w:r w:rsidRPr="002E4CE0">
              <w:rPr>
                <w:rFonts w:ascii="Times New Roman" w:hAnsi="Times New Roman"/>
                <w:sz w:val="20"/>
              </w:rPr>
              <w:t>Sponsor</w:t>
            </w:r>
          </w:p>
        </w:tc>
        <w:tc>
          <w:tcPr>
            <w:tcW w:w="1258" w:type="dxa"/>
            <w:tcBorders>
              <w:top w:val="single" w:sz="12" w:space="0" w:color="auto"/>
              <w:bottom w:val="single" w:sz="12" w:space="0" w:color="auto"/>
            </w:tcBorders>
            <w:vAlign w:val="center"/>
          </w:tcPr>
          <w:p w14:paraId="398879A5" w14:textId="77777777" w:rsidR="004169C9" w:rsidRPr="002E4CE0" w:rsidRDefault="009C3B6E" w:rsidP="009D2059">
            <w:pPr>
              <w:rPr>
                <w:rFonts w:ascii="Times New Roman" w:hAnsi="Times New Roman"/>
                <w:sz w:val="20"/>
              </w:rPr>
            </w:pPr>
            <w:r>
              <w:rPr>
                <w:rFonts w:ascii="Times New Roman" w:hAnsi="Times New Roman"/>
                <w:sz w:val="20"/>
              </w:rPr>
              <w:t xml:space="preserve">Estimated </w:t>
            </w:r>
            <w:r w:rsidR="004169C9" w:rsidRPr="002E4CE0">
              <w:rPr>
                <w:rFonts w:ascii="Times New Roman" w:hAnsi="Times New Roman"/>
                <w:sz w:val="20"/>
              </w:rPr>
              <w:t>Value</w:t>
            </w:r>
          </w:p>
        </w:tc>
        <w:tc>
          <w:tcPr>
            <w:tcW w:w="1105" w:type="dxa"/>
            <w:tcBorders>
              <w:top w:val="single" w:sz="12" w:space="0" w:color="auto"/>
              <w:bottom w:val="single" w:sz="12" w:space="0" w:color="auto"/>
            </w:tcBorders>
            <w:vAlign w:val="center"/>
          </w:tcPr>
          <w:p w14:paraId="398879A6" w14:textId="77777777" w:rsidR="004169C9" w:rsidRPr="002E4CE0" w:rsidRDefault="006E1012" w:rsidP="009D2059">
            <w:pPr>
              <w:rPr>
                <w:rFonts w:ascii="Times New Roman" w:hAnsi="Times New Roman"/>
                <w:sz w:val="20"/>
              </w:rPr>
            </w:pPr>
            <w:r>
              <w:rPr>
                <w:rFonts w:ascii="Times New Roman" w:hAnsi="Times New Roman"/>
                <w:sz w:val="20"/>
              </w:rPr>
              <w:t xml:space="preserve">Award </w:t>
            </w:r>
            <w:r w:rsidR="004169C9" w:rsidRPr="002E4CE0">
              <w:rPr>
                <w:rFonts w:ascii="Times New Roman" w:hAnsi="Times New Roman"/>
                <w:sz w:val="20"/>
              </w:rPr>
              <w:t>Date</w:t>
            </w:r>
          </w:p>
        </w:tc>
        <w:tc>
          <w:tcPr>
            <w:tcW w:w="2718" w:type="dxa"/>
            <w:tcBorders>
              <w:top w:val="single" w:sz="12" w:space="0" w:color="auto"/>
              <w:bottom w:val="single" w:sz="12" w:space="0" w:color="auto"/>
              <w:right w:val="single" w:sz="12" w:space="0" w:color="auto"/>
            </w:tcBorders>
            <w:vAlign w:val="center"/>
          </w:tcPr>
          <w:p w14:paraId="398879A7" w14:textId="77777777" w:rsidR="004169C9" w:rsidRPr="002E4CE0" w:rsidRDefault="004169C9" w:rsidP="009D2059">
            <w:pPr>
              <w:rPr>
                <w:rFonts w:ascii="Times New Roman" w:hAnsi="Times New Roman"/>
                <w:sz w:val="20"/>
                <w:u w:val="single"/>
              </w:rPr>
            </w:pPr>
            <w:r w:rsidRPr="002E4CE0">
              <w:rPr>
                <w:rFonts w:ascii="Times New Roman" w:hAnsi="Times New Roman"/>
                <w:sz w:val="20"/>
              </w:rPr>
              <w:t>Notes</w:t>
            </w:r>
          </w:p>
        </w:tc>
      </w:tr>
      <w:tr w:rsidR="004169C9" w:rsidRPr="002E4CE0" w14:paraId="398879AE" w14:textId="77777777" w:rsidTr="006E1012">
        <w:tc>
          <w:tcPr>
            <w:tcW w:w="3496" w:type="dxa"/>
            <w:tcBorders>
              <w:top w:val="single" w:sz="12" w:space="0" w:color="auto"/>
            </w:tcBorders>
            <w:vAlign w:val="center"/>
          </w:tcPr>
          <w:p w14:paraId="398879A9" w14:textId="77777777" w:rsidR="004169C9" w:rsidRPr="009C3B6E" w:rsidRDefault="004169C9" w:rsidP="009D2059">
            <w:pPr>
              <w:rPr>
                <w:rFonts w:ascii="Times New Roman" w:hAnsi="Times New Roman"/>
                <w:sz w:val="20"/>
              </w:rPr>
            </w:pPr>
          </w:p>
        </w:tc>
        <w:tc>
          <w:tcPr>
            <w:tcW w:w="2331" w:type="dxa"/>
            <w:tcBorders>
              <w:top w:val="single" w:sz="12" w:space="0" w:color="auto"/>
            </w:tcBorders>
            <w:vAlign w:val="center"/>
          </w:tcPr>
          <w:p w14:paraId="398879AA" w14:textId="77777777" w:rsidR="004169C9" w:rsidRPr="009C3B6E" w:rsidRDefault="004169C9" w:rsidP="009D2059">
            <w:pPr>
              <w:rPr>
                <w:rFonts w:ascii="Times New Roman" w:hAnsi="Times New Roman"/>
                <w:sz w:val="20"/>
              </w:rPr>
            </w:pPr>
          </w:p>
        </w:tc>
        <w:tc>
          <w:tcPr>
            <w:tcW w:w="1258" w:type="dxa"/>
            <w:tcBorders>
              <w:top w:val="single" w:sz="12" w:space="0" w:color="auto"/>
            </w:tcBorders>
            <w:vAlign w:val="center"/>
          </w:tcPr>
          <w:p w14:paraId="398879AB" w14:textId="77777777" w:rsidR="004169C9" w:rsidRPr="009C3B6E" w:rsidRDefault="004169C9" w:rsidP="009D2059">
            <w:pPr>
              <w:rPr>
                <w:rFonts w:ascii="Times New Roman" w:hAnsi="Times New Roman"/>
                <w:sz w:val="20"/>
              </w:rPr>
            </w:pPr>
          </w:p>
        </w:tc>
        <w:tc>
          <w:tcPr>
            <w:tcW w:w="1105" w:type="dxa"/>
            <w:tcBorders>
              <w:top w:val="single" w:sz="12" w:space="0" w:color="auto"/>
            </w:tcBorders>
            <w:vAlign w:val="center"/>
          </w:tcPr>
          <w:p w14:paraId="398879AC" w14:textId="77777777" w:rsidR="004169C9" w:rsidRPr="009C3B6E" w:rsidRDefault="004169C9" w:rsidP="009D2059">
            <w:pPr>
              <w:rPr>
                <w:rFonts w:ascii="Times New Roman" w:hAnsi="Times New Roman"/>
                <w:sz w:val="20"/>
              </w:rPr>
            </w:pPr>
          </w:p>
        </w:tc>
        <w:tc>
          <w:tcPr>
            <w:tcW w:w="2718" w:type="dxa"/>
            <w:tcBorders>
              <w:top w:val="single" w:sz="12" w:space="0" w:color="auto"/>
            </w:tcBorders>
            <w:vAlign w:val="center"/>
          </w:tcPr>
          <w:p w14:paraId="398879AD" w14:textId="77777777" w:rsidR="004169C9" w:rsidRPr="009C3B6E" w:rsidRDefault="004169C9" w:rsidP="009D2059">
            <w:pPr>
              <w:rPr>
                <w:rFonts w:ascii="Times New Roman" w:hAnsi="Times New Roman"/>
                <w:sz w:val="20"/>
              </w:rPr>
            </w:pPr>
          </w:p>
        </w:tc>
      </w:tr>
    </w:tbl>
    <w:p w14:paraId="398879B5" w14:textId="77777777" w:rsidR="0066412A" w:rsidRDefault="0066412A" w:rsidP="004169C9">
      <w:pPr>
        <w:ind w:left="720" w:hanging="720"/>
        <w:rPr>
          <w:rFonts w:ascii="Times New Roman" w:hAnsi="Times New Roman"/>
          <w:sz w:val="20"/>
        </w:rPr>
      </w:pPr>
      <w:r w:rsidRPr="00220DC5">
        <w:rPr>
          <w:rFonts w:ascii="Times New Roman" w:hAnsi="Times New Roman"/>
          <w:b/>
          <w:sz w:val="20"/>
        </w:rPr>
        <w:t>III.</w:t>
      </w:r>
      <w:r w:rsidRPr="00220DC5">
        <w:rPr>
          <w:rFonts w:ascii="Times New Roman" w:hAnsi="Times New Roman"/>
          <w:b/>
          <w:sz w:val="20"/>
        </w:rPr>
        <w:tab/>
        <w:t>SCHOLARSHIP</w:t>
      </w:r>
      <w:r w:rsidRPr="00220DC5">
        <w:rPr>
          <w:rFonts w:ascii="Times New Roman" w:hAnsi="Times New Roman"/>
          <w:sz w:val="20"/>
        </w:rPr>
        <w:t xml:space="preserve">  </w:t>
      </w:r>
    </w:p>
    <w:p w14:paraId="398879B6" w14:textId="77777777" w:rsidR="0052327A" w:rsidRPr="00220DC5" w:rsidRDefault="0052327A" w:rsidP="004169C9">
      <w:pPr>
        <w:ind w:left="720" w:hanging="720"/>
        <w:rPr>
          <w:rFonts w:ascii="Times New Roman" w:hAnsi="Times New Roman"/>
          <w:sz w:val="20"/>
        </w:rPr>
      </w:pPr>
    </w:p>
    <w:p w14:paraId="398879B7" w14:textId="77777777" w:rsidR="0052327A" w:rsidRPr="00F11657" w:rsidRDefault="00EA1E19" w:rsidP="0052327A">
      <w:pPr>
        <w:ind w:left="720" w:hanging="720"/>
        <w:rPr>
          <w:rFonts w:ascii="Times New Roman" w:hAnsi="Times New Roman"/>
          <w:b/>
          <w:sz w:val="20"/>
        </w:rPr>
      </w:pPr>
      <w:r>
        <w:rPr>
          <w:rFonts w:ascii="Times New Roman" w:hAnsi="Times New Roman"/>
          <w:b/>
          <w:sz w:val="20"/>
        </w:rPr>
        <w:t xml:space="preserve">New </w:t>
      </w:r>
      <w:r w:rsidR="0052327A" w:rsidRPr="00F11657">
        <w:rPr>
          <w:rFonts w:ascii="Times New Roman" w:hAnsi="Times New Roman"/>
          <w:b/>
          <w:sz w:val="20"/>
        </w:rPr>
        <w:t>Refereed Journal Publications</w:t>
      </w:r>
      <w:r>
        <w:rPr>
          <w:rFonts w:ascii="Times New Roman" w:hAnsi="Times New Roman"/>
          <w:b/>
          <w:sz w:val="20"/>
        </w:rPr>
        <w:t xml:space="preserve"> </w:t>
      </w:r>
      <w:proofErr w:type="gramStart"/>
      <w:r>
        <w:rPr>
          <w:rFonts w:ascii="Times New Roman" w:hAnsi="Times New Roman"/>
          <w:b/>
          <w:sz w:val="20"/>
        </w:rPr>
        <w:t>In</w:t>
      </w:r>
      <w:proofErr w:type="gramEnd"/>
      <w:r>
        <w:rPr>
          <w:rFonts w:ascii="Times New Roman" w:hAnsi="Times New Roman"/>
          <w:b/>
          <w:sz w:val="20"/>
        </w:rPr>
        <w:t xml:space="preserve"> Print</w:t>
      </w:r>
      <w:r w:rsidR="009723CE">
        <w:rPr>
          <w:rFonts w:ascii="Times New Roman" w:hAnsi="Times New Roman"/>
          <w:b/>
          <w:sz w:val="20"/>
        </w:rPr>
        <w:t>.</w:t>
      </w:r>
    </w:p>
    <w:p w14:paraId="398879B8" w14:textId="77777777" w:rsidR="00102D53" w:rsidRDefault="00E16812" w:rsidP="0052327A">
      <w:pPr>
        <w:rPr>
          <w:rFonts w:ascii="Times New Roman" w:hAnsi="Times New Roman"/>
          <w:sz w:val="20"/>
        </w:rPr>
      </w:pPr>
      <w:r>
        <w:rPr>
          <w:rFonts w:ascii="Times New Roman" w:hAnsi="Times New Roman"/>
          <w:sz w:val="20"/>
        </w:rPr>
        <w:t>List f</w:t>
      </w:r>
      <w:r w:rsidR="0052327A">
        <w:rPr>
          <w:rFonts w:ascii="Times New Roman" w:hAnsi="Times New Roman"/>
          <w:sz w:val="20"/>
        </w:rPr>
        <w:t xml:space="preserve">ull bibliographic information </w:t>
      </w:r>
      <w:r>
        <w:rPr>
          <w:rFonts w:ascii="Times New Roman" w:hAnsi="Times New Roman"/>
          <w:sz w:val="20"/>
        </w:rPr>
        <w:t>such as</w:t>
      </w:r>
      <w:r w:rsidR="0052327A">
        <w:rPr>
          <w:rFonts w:ascii="Times New Roman" w:hAnsi="Times New Roman"/>
          <w:sz w:val="20"/>
        </w:rPr>
        <w:t xml:space="preserve"> authors, title, journal, volume (Vol.), number (No.), pages (pp.), month and year</w:t>
      </w:r>
      <w:r w:rsidR="001920F9">
        <w:rPr>
          <w:rFonts w:ascii="Times New Roman" w:hAnsi="Times New Roman"/>
          <w:sz w:val="20"/>
        </w:rPr>
        <w:t>, as applicable</w:t>
      </w:r>
      <w:r w:rsidR="0052327A">
        <w:rPr>
          <w:rFonts w:ascii="Times New Roman" w:hAnsi="Times New Roman"/>
          <w:sz w:val="20"/>
        </w:rPr>
        <w:t>.</w:t>
      </w:r>
      <w:r w:rsidR="001920F9">
        <w:rPr>
          <w:rFonts w:ascii="Times New Roman" w:hAnsi="Times New Roman"/>
          <w:sz w:val="20"/>
        </w:rPr>
        <w:t xml:space="preserve"> </w:t>
      </w:r>
      <w:r w:rsidR="00297E09">
        <w:rPr>
          <w:rFonts w:ascii="Times New Roman" w:hAnsi="Times New Roman"/>
          <w:sz w:val="20"/>
        </w:rPr>
        <w:t xml:space="preserve"> Articles accepted for publication but that have not yet appeared in printed form should </w:t>
      </w:r>
      <w:r w:rsidR="00EA1E19">
        <w:rPr>
          <w:rFonts w:ascii="Times New Roman" w:hAnsi="Times New Roman"/>
          <w:sz w:val="20"/>
        </w:rPr>
        <w:t xml:space="preserve">not </w:t>
      </w:r>
      <w:r w:rsidR="00297E09">
        <w:rPr>
          <w:rFonts w:ascii="Times New Roman" w:hAnsi="Times New Roman"/>
          <w:sz w:val="20"/>
        </w:rPr>
        <w:t xml:space="preserve">be </w:t>
      </w:r>
      <w:r w:rsidR="00EA1E19">
        <w:rPr>
          <w:rFonts w:ascii="Times New Roman" w:hAnsi="Times New Roman"/>
          <w:sz w:val="20"/>
        </w:rPr>
        <w:t xml:space="preserve">listed here (see below).  </w:t>
      </w:r>
      <w:r w:rsidR="00297E09">
        <w:rPr>
          <w:rFonts w:ascii="Times New Roman" w:hAnsi="Times New Roman"/>
          <w:sz w:val="20"/>
        </w:rPr>
        <w:t xml:space="preserve">Articles submitted for publication but not </w:t>
      </w:r>
      <w:r w:rsidR="00102D53">
        <w:rPr>
          <w:rFonts w:ascii="Times New Roman" w:hAnsi="Times New Roman"/>
          <w:sz w:val="20"/>
        </w:rPr>
        <w:t xml:space="preserve">yet </w:t>
      </w:r>
      <w:r w:rsidR="00297E09">
        <w:rPr>
          <w:rFonts w:ascii="Times New Roman" w:hAnsi="Times New Roman"/>
          <w:sz w:val="20"/>
        </w:rPr>
        <w:t>accept</w:t>
      </w:r>
      <w:r w:rsidR="00102D53">
        <w:rPr>
          <w:rFonts w:ascii="Times New Roman" w:hAnsi="Times New Roman"/>
          <w:sz w:val="20"/>
        </w:rPr>
        <w:t>ed</w:t>
      </w:r>
      <w:r w:rsidR="00297E09">
        <w:rPr>
          <w:rFonts w:ascii="Times New Roman" w:hAnsi="Times New Roman"/>
          <w:sz w:val="20"/>
        </w:rPr>
        <w:t xml:space="preserve"> should not be included here (see below).</w:t>
      </w:r>
      <w:r w:rsidR="00102D53">
        <w:rPr>
          <w:rFonts w:ascii="Times New Roman" w:hAnsi="Times New Roman"/>
          <w:sz w:val="20"/>
        </w:rPr>
        <w:t xml:space="preserve">  Student co-authors should be designated with asterisks</w:t>
      </w:r>
      <w:r w:rsidR="00385218">
        <w:rPr>
          <w:rFonts w:ascii="Times New Roman" w:hAnsi="Times New Roman"/>
          <w:sz w:val="20"/>
        </w:rPr>
        <w:t xml:space="preserve"> </w:t>
      </w:r>
      <w:r w:rsidR="00102D53">
        <w:rPr>
          <w:rFonts w:ascii="Times New Roman" w:hAnsi="Times New Roman"/>
          <w:sz w:val="20"/>
        </w:rPr>
        <w:t>(*).</w:t>
      </w:r>
    </w:p>
    <w:p w14:paraId="398879B9" w14:textId="77777777" w:rsidR="006825A4" w:rsidRDefault="006825A4" w:rsidP="0052327A">
      <w:pPr>
        <w:rPr>
          <w:rFonts w:ascii="Times New Roman" w:hAnsi="Times New Roman"/>
          <w:sz w:val="20"/>
        </w:rPr>
      </w:pPr>
    </w:p>
    <w:p w14:paraId="6F54D809" w14:textId="55EF7E82" w:rsidR="00A9566D" w:rsidRDefault="00A9566D" w:rsidP="00150F2C">
      <w:pPr>
        <w:pStyle w:val="ListParagraph"/>
        <w:numPr>
          <w:ilvl w:val="0"/>
          <w:numId w:val="33"/>
        </w:numPr>
        <w:autoSpaceDE w:val="0"/>
        <w:autoSpaceDN w:val="0"/>
        <w:adjustRightInd w:val="0"/>
        <w:rPr>
          <w:rFonts w:ascii="Times New Roman" w:hAnsi="Times New Roman"/>
          <w:color w:val="000000"/>
          <w:sz w:val="20"/>
        </w:rPr>
      </w:pPr>
      <w:r w:rsidRPr="00C9605D">
        <w:rPr>
          <w:rFonts w:ascii="Times New Roman" w:hAnsi="Times New Roman"/>
          <w:color w:val="000000"/>
          <w:sz w:val="20"/>
        </w:rPr>
        <w:t xml:space="preserve">Boehmke B. C. and </w:t>
      </w:r>
      <w:r w:rsidRPr="00C9605D">
        <w:rPr>
          <w:rFonts w:ascii="Times New Roman" w:hAnsi="Times New Roman"/>
          <w:b/>
          <w:bCs/>
          <w:color w:val="000000"/>
          <w:sz w:val="20"/>
        </w:rPr>
        <w:t xml:space="preserve">Freels J. K. </w:t>
      </w:r>
      <w:r w:rsidRPr="00C9605D">
        <w:rPr>
          <w:rFonts w:ascii="Times New Roman" w:hAnsi="Times New Roman"/>
          <w:color w:val="000000"/>
          <w:sz w:val="20"/>
        </w:rPr>
        <w:t>(2016)</w:t>
      </w:r>
      <w:r w:rsidR="007361A2" w:rsidRPr="00C9605D">
        <w:rPr>
          <w:rFonts w:ascii="Times New Roman" w:hAnsi="Times New Roman"/>
          <w:color w:val="000000"/>
          <w:sz w:val="20"/>
        </w:rPr>
        <w:t xml:space="preserve">, </w:t>
      </w:r>
      <w:proofErr w:type="spellStart"/>
      <w:r w:rsidRPr="00C9605D">
        <w:rPr>
          <w:rFonts w:ascii="Times New Roman" w:hAnsi="Times New Roman"/>
          <w:i/>
          <w:iCs/>
          <w:color w:val="000000"/>
          <w:sz w:val="20"/>
        </w:rPr>
        <w:t>learningCurve</w:t>
      </w:r>
      <w:proofErr w:type="spellEnd"/>
      <w:r w:rsidRPr="00C9605D">
        <w:rPr>
          <w:rFonts w:ascii="Times New Roman" w:hAnsi="Times New Roman"/>
          <w:i/>
          <w:iCs/>
          <w:color w:val="000000"/>
          <w:sz w:val="20"/>
        </w:rPr>
        <w:t>: An Implementation of Crawford’s and Wright’s Learning Curve Production Functions</w:t>
      </w:r>
      <w:r w:rsidR="00150F2C" w:rsidRPr="00C9605D">
        <w:rPr>
          <w:rFonts w:ascii="Times New Roman" w:hAnsi="Times New Roman"/>
          <w:i/>
          <w:iCs/>
          <w:color w:val="000000"/>
          <w:sz w:val="20"/>
        </w:rPr>
        <w:t xml:space="preserve">, </w:t>
      </w:r>
      <w:r w:rsidRPr="00C9605D">
        <w:rPr>
          <w:rFonts w:ascii="Times New Roman" w:hAnsi="Times New Roman"/>
          <w:color w:val="000000"/>
          <w:sz w:val="20"/>
        </w:rPr>
        <w:t xml:space="preserve">Journal of Open Source Software, DOI: </w:t>
      </w:r>
      <w:r w:rsidR="00E91A5F" w:rsidRPr="00E91A5F">
        <w:rPr>
          <w:rFonts w:ascii="Times New Roman" w:hAnsi="Times New Roman"/>
          <w:sz w:val="20"/>
        </w:rPr>
        <w:t>10.21105/joss.00202</w:t>
      </w:r>
      <w:r w:rsidRPr="00C9605D">
        <w:rPr>
          <w:rFonts w:ascii="Times New Roman" w:hAnsi="Times New Roman"/>
          <w:color w:val="000000"/>
          <w:sz w:val="20"/>
        </w:rPr>
        <w:t>.</w:t>
      </w:r>
    </w:p>
    <w:p w14:paraId="48E1F3A2" w14:textId="40446552" w:rsidR="00150F2C" w:rsidRPr="00E91A5F" w:rsidRDefault="00150F2C" w:rsidP="00E91A5F">
      <w:pPr>
        <w:autoSpaceDE w:val="0"/>
        <w:autoSpaceDN w:val="0"/>
        <w:adjustRightInd w:val="0"/>
        <w:rPr>
          <w:rFonts w:ascii="Times New Roman" w:hAnsi="Times New Roman"/>
          <w:color w:val="000000"/>
          <w:sz w:val="20"/>
        </w:rPr>
      </w:pPr>
    </w:p>
    <w:p w14:paraId="6121453D" w14:textId="0F4514E4" w:rsidR="00A9566D" w:rsidRPr="00C9605D" w:rsidRDefault="00A9566D" w:rsidP="00150F2C">
      <w:pPr>
        <w:pStyle w:val="ListParagraph"/>
        <w:numPr>
          <w:ilvl w:val="0"/>
          <w:numId w:val="33"/>
        </w:numPr>
        <w:autoSpaceDE w:val="0"/>
        <w:autoSpaceDN w:val="0"/>
        <w:adjustRightInd w:val="0"/>
        <w:rPr>
          <w:rFonts w:ascii="Times New Roman" w:hAnsi="Times New Roman"/>
          <w:color w:val="000000"/>
          <w:sz w:val="20"/>
        </w:rPr>
      </w:pPr>
      <w:proofErr w:type="spellStart"/>
      <w:r w:rsidRPr="00C9605D">
        <w:rPr>
          <w:rFonts w:ascii="Times New Roman" w:hAnsi="Times New Roman"/>
          <w:color w:val="000000"/>
          <w:sz w:val="20"/>
        </w:rPr>
        <w:lastRenderedPageBreak/>
        <w:t>Vandawaker</w:t>
      </w:r>
      <w:proofErr w:type="spellEnd"/>
      <w:r w:rsidRPr="00C9605D">
        <w:rPr>
          <w:rFonts w:ascii="Times New Roman" w:hAnsi="Times New Roman"/>
          <w:color w:val="000000"/>
          <w:sz w:val="20"/>
        </w:rPr>
        <w:t xml:space="preserve"> R. M., Jacques D. R., </w:t>
      </w:r>
      <w:r w:rsidRPr="00C9605D">
        <w:rPr>
          <w:rFonts w:ascii="Times New Roman" w:hAnsi="Times New Roman"/>
          <w:b/>
          <w:bCs/>
          <w:color w:val="000000"/>
          <w:sz w:val="20"/>
        </w:rPr>
        <w:t>Freels J. K.</w:t>
      </w:r>
      <w:r w:rsidRPr="00C9605D">
        <w:rPr>
          <w:rFonts w:ascii="Times New Roman" w:hAnsi="Times New Roman"/>
          <w:color w:val="000000"/>
          <w:sz w:val="20"/>
        </w:rPr>
        <w:t>, Ryan E., and Huscroft J. (2016)</w:t>
      </w:r>
      <w:r w:rsidR="00150F2C" w:rsidRPr="00C9605D">
        <w:rPr>
          <w:rFonts w:ascii="Times New Roman" w:hAnsi="Times New Roman"/>
          <w:color w:val="000000"/>
          <w:sz w:val="20"/>
        </w:rPr>
        <w:t xml:space="preserve">, </w:t>
      </w:r>
      <w:r w:rsidRPr="00C9605D">
        <w:rPr>
          <w:rFonts w:ascii="Times New Roman" w:hAnsi="Times New Roman"/>
          <w:i/>
          <w:iCs/>
          <w:color w:val="000000"/>
          <w:sz w:val="20"/>
        </w:rPr>
        <w:t>“Health Monitoring Impact on Non-Repairable Component Supply Methods”</w:t>
      </w:r>
      <w:r w:rsidR="00150F2C" w:rsidRPr="00C9605D">
        <w:rPr>
          <w:rFonts w:ascii="Times New Roman" w:hAnsi="Times New Roman"/>
          <w:i/>
          <w:iCs/>
          <w:color w:val="000000"/>
          <w:sz w:val="20"/>
        </w:rPr>
        <w:t xml:space="preserve">, </w:t>
      </w:r>
      <w:r w:rsidRPr="00C9605D">
        <w:rPr>
          <w:rFonts w:ascii="Times New Roman" w:hAnsi="Times New Roman"/>
          <w:color w:val="000000"/>
          <w:sz w:val="20"/>
        </w:rPr>
        <w:t>Journal of Quality in Maintenance Engineering</w:t>
      </w:r>
    </w:p>
    <w:p w14:paraId="683F35C8" w14:textId="20548B00" w:rsidR="00150F2C" w:rsidRPr="00C9605D" w:rsidRDefault="00150F2C" w:rsidP="00150F2C">
      <w:pPr>
        <w:autoSpaceDE w:val="0"/>
        <w:autoSpaceDN w:val="0"/>
        <w:adjustRightInd w:val="0"/>
        <w:rPr>
          <w:rFonts w:ascii="Times New Roman" w:hAnsi="Times New Roman"/>
          <w:color w:val="000000"/>
          <w:sz w:val="20"/>
        </w:rPr>
      </w:pPr>
    </w:p>
    <w:p w14:paraId="398879BC" w14:textId="45ED7940" w:rsidR="00EA1E19" w:rsidRPr="00C9605D" w:rsidRDefault="00A9566D" w:rsidP="00150F2C">
      <w:pPr>
        <w:pStyle w:val="ListParagraph"/>
        <w:numPr>
          <w:ilvl w:val="0"/>
          <w:numId w:val="33"/>
        </w:numPr>
        <w:autoSpaceDE w:val="0"/>
        <w:autoSpaceDN w:val="0"/>
        <w:adjustRightInd w:val="0"/>
        <w:rPr>
          <w:rFonts w:ascii="Times New Roman" w:hAnsi="Times New Roman"/>
          <w:sz w:val="20"/>
        </w:rPr>
      </w:pPr>
      <w:r w:rsidRPr="00C9605D">
        <w:rPr>
          <w:rFonts w:ascii="Times New Roman" w:hAnsi="Times New Roman"/>
          <w:color w:val="000000"/>
          <w:sz w:val="20"/>
        </w:rPr>
        <w:t xml:space="preserve">Boehmke B. C., Montgomery R. T., Ogden J. A., and </w:t>
      </w:r>
      <w:r w:rsidRPr="00C9605D">
        <w:rPr>
          <w:rFonts w:ascii="Times New Roman" w:hAnsi="Times New Roman"/>
          <w:b/>
          <w:bCs/>
          <w:color w:val="000000"/>
          <w:sz w:val="20"/>
        </w:rPr>
        <w:t xml:space="preserve">Freels J. K. </w:t>
      </w:r>
      <w:r w:rsidRPr="00C9605D">
        <w:rPr>
          <w:rFonts w:ascii="Times New Roman" w:hAnsi="Times New Roman"/>
          <w:color w:val="000000"/>
          <w:sz w:val="20"/>
        </w:rPr>
        <w:t>(2016)</w:t>
      </w:r>
      <w:r w:rsidR="00150F2C" w:rsidRPr="00C9605D">
        <w:rPr>
          <w:rFonts w:ascii="Times New Roman" w:hAnsi="Times New Roman"/>
          <w:color w:val="000000"/>
          <w:sz w:val="20"/>
        </w:rPr>
        <w:t xml:space="preserve">, </w:t>
      </w:r>
      <w:proofErr w:type="spellStart"/>
      <w:r w:rsidRPr="00C9605D">
        <w:rPr>
          <w:rFonts w:ascii="Times New Roman" w:hAnsi="Times New Roman"/>
          <w:i/>
          <w:iCs/>
          <w:color w:val="000000"/>
          <w:sz w:val="20"/>
        </w:rPr>
        <w:t>kraljicMatrix</w:t>
      </w:r>
      <w:proofErr w:type="spellEnd"/>
      <w:r w:rsidRPr="00C9605D">
        <w:rPr>
          <w:rFonts w:ascii="Times New Roman" w:hAnsi="Times New Roman"/>
          <w:i/>
          <w:iCs/>
          <w:color w:val="000000"/>
          <w:sz w:val="20"/>
        </w:rPr>
        <w:t xml:space="preserve">: An R package for implementing the </w:t>
      </w:r>
      <w:proofErr w:type="spellStart"/>
      <w:r w:rsidRPr="00C9605D">
        <w:rPr>
          <w:rFonts w:ascii="Times New Roman" w:hAnsi="Times New Roman"/>
          <w:i/>
          <w:iCs/>
          <w:color w:val="000000"/>
          <w:sz w:val="20"/>
        </w:rPr>
        <w:t>Kraljic</w:t>
      </w:r>
      <w:proofErr w:type="spellEnd"/>
      <w:r w:rsidRPr="00C9605D">
        <w:rPr>
          <w:rFonts w:ascii="Times New Roman" w:hAnsi="Times New Roman"/>
          <w:i/>
          <w:iCs/>
          <w:color w:val="000000"/>
          <w:sz w:val="20"/>
        </w:rPr>
        <w:t xml:space="preserve"> Matrix to strategically analyze a firm’s</w:t>
      </w:r>
      <w:r w:rsidR="00150F2C" w:rsidRPr="00C9605D">
        <w:rPr>
          <w:rFonts w:ascii="Times New Roman" w:hAnsi="Times New Roman"/>
          <w:i/>
          <w:iCs/>
          <w:color w:val="000000"/>
          <w:sz w:val="20"/>
        </w:rPr>
        <w:t xml:space="preserve"> </w:t>
      </w:r>
      <w:r w:rsidRPr="00C9605D">
        <w:rPr>
          <w:rFonts w:ascii="Times New Roman" w:hAnsi="Times New Roman"/>
          <w:i/>
          <w:iCs/>
          <w:color w:val="000000"/>
          <w:sz w:val="20"/>
        </w:rPr>
        <w:t>purchasing portfolio</w:t>
      </w:r>
      <w:r w:rsidR="00150F2C" w:rsidRPr="00C9605D">
        <w:rPr>
          <w:rFonts w:ascii="Times New Roman" w:hAnsi="Times New Roman"/>
          <w:i/>
          <w:iCs/>
          <w:color w:val="000000"/>
          <w:sz w:val="20"/>
        </w:rPr>
        <w:t xml:space="preserve">, </w:t>
      </w:r>
      <w:r w:rsidRPr="00C9605D">
        <w:rPr>
          <w:rFonts w:ascii="Times New Roman" w:hAnsi="Times New Roman"/>
          <w:color w:val="000000"/>
          <w:sz w:val="20"/>
        </w:rPr>
        <w:t>Journal of Open Source Software, DOI:</w:t>
      </w:r>
      <w:r w:rsidR="00E91A5F">
        <w:rPr>
          <w:rFonts w:ascii="Times New Roman" w:hAnsi="Times New Roman"/>
          <w:color w:val="000000"/>
          <w:sz w:val="20"/>
        </w:rPr>
        <w:t xml:space="preserve"> </w:t>
      </w:r>
      <w:r w:rsidRPr="00E91A5F">
        <w:rPr>
          <w:rFonts w:ascii="Times New Roman" w:hAnsi="Times New Roman"/>
          <w:sz w:val="20"/>
        </w:rPr>
        <w:t>10.21105/joss.00170.</w:t>
      </w:r>
    </w:p>
    <w:p w14:paraId="56FA4534" w14:textId="77777777" w:rsidR="00150F2C" w:rsidRPr="00C9605D" w:rsidRDefault="00150F2C" w:rsidP="00150F2C">
      <w:pPr>
        <w:pStyle w:val="ListParagraph"/>
        <w:autoSpaceDE w:val="0"/>
        <w:autoSpaceDN w:val="0"/>
        <w:adjustRightInd w:val="0"/>
        <w:rPr>
          <w:rFonts w:ascii="Times New Roman" w:hAnsi="Times New Roman"/>
          <w:sz w:val="20"/>
        </w:rPr>
      </w:pPr>
    </w:p>
    <w:p w14:paraId="398879BD" w14:textId="77777777" w:rsidR="00EA1E19" w:rsidRPr="00F11657" w:rsidRDefault="00EA1E19" w:rsidP="00EA1E19">
      <w:pPr>
        <w:ind w:left="720" w:hanging="720"/>
        <w:rPr>
          <w:rFonts w:ascii="Times New Roman" w:hAnsi="Times New Roman"/>
          <w:b/>
          <w:sz w:val="20"/>
        </w:rPr>
      </w:pPr>
      <w:r>
        <w:rPr>
          <w:rFonts w:ascii="Times New Roman" w:hAnsi="Times New Roman"/>
          <w:b/>
          <w:sz w:val="20"/>
        </w:rPr>
        <w:t xml:space="preserve">New </w:t>
      </w:r>
      <w:r w:rsidRPr="00F11657">
        <w:rPr>
          <w:rFonts w:ascii="Times New Roman" w:hAnsi="Times New Roman"/>
          <w:b/>
          <w:sz w:val="20"/>
        </w:rPr>
        <w:t>Refereed Journal Publications</w:t>
      </w:r>
      <w:r>
        <w:rPr>
          <w:rFonts w:ascii="Times New Roman" w:hAnsi="Times New Roman"/>
          <w:b/>
          <w:sz w:val="20"/>
        </w:rPr>
        <w:t xml:space="preserve"> </w:t>
      </w:r>
      <w:proofErr w:type="gramStart"/>
      <w:r>
        <w:rPr>
          <w:rFonts w:ascii="Times New Roman" w:hAnsi="Times New Roman"/>
          <w:b/>
          <w:sz w:val="20"/>
        </w:rPr>
        <w:t>To</w:t>
      </w:r>
      <w:proofErr w:type="gramEnd"/>
      <w:r>
        <w:rPr>
          <w:rFonts w:ascii="Times New Roman" w:hAnsi="Times New Roman"/>
          <w:b/>
          <w:sz w:val="20"/>
        </w:rPr>
        <w:t xml:space="preserve"> Appear.</w:t>
      </w:r>
    </w:p>
    <w:p w14:paraId="398879BE" w14:textId="77777777" w:rsidR="00EA1E19" w:rsidRDefault="00EA1E19" w:rsidP="00EA1E19">
      <w:pPr>
        <w:rPr>
          <w:rFonts w:ascii="Times New Roman" w:hAnsi="Times New Roman"/>
          <w:sz w:val="20"/>
        </w:rPr>
      </w:pPr>
      <w:r>
        <w:rPr>
          <w:rFonts w:ascii="Times New Roman" w:hAnsi="Times New Roman"/>
          <w:sz w:val="20"/>
        </w:rPr>
        <w:t>List as much full bibliographic information as available for articles that have been accepted for publication but have not yet appeared in printed form.  Such articles should be denoted as “(to appear)”.  Articles submitted for publication but not yet accepted should not be included here (see below).  Student co-authors should be designated with asterisks (*).</w:t>
      </w:r>
    </w:p>
    <w:p w14:paraId="398879BF" w14:textId="77777777" w:rsidR="006825A4" w:rsidRDefault="006825A4" w:rsidP="00EA1E19">
      <w:pPr>
        <w:rPr>
          <w:rFonts w:ascii="Times New Roman" w:hAnsi="Times New Roman"/>
          <w:sz w:val="20"/>
        </w:rPr>
      </w:pPr>
    </w:p>
    <w:p w14:paraId="398879C0" w14:textId="77777777" w:rsidR="0021591C" w:rsidRDefault="0021591C" w:rsidP="0021591C">
      <w:pPr>
        <w:ind w:left="720" w:hanging="720"/>
        <w:rPr>
          <w:rFonts w:ascii="Times New Roman" w:hAnsi="Times New Roman"/>
          <w:b/>
          <w:sz w:val="20"/>
        </w:rPr>
      </w:pPr>
    </w:p>
    <w:p w14:paraId="398879C1" w14:textId="77777777" w:rsidR="0021591C" w:rsidRPr="00E76B46" w:rsidRDefault="0021591C" w:rsidP="0021591C">
      <w:pPr>
        <w:ind w:left="720" w:hanging="720"/>
        <w:rPr>
          <w:rFonts w:ascii="Times New Roman" w:hAnsi="Times New Roman"/>
          <w:b/>
          <w:sz w:val="20"/>
        </w:rPr>
      </w:pPr>
      <w:r w:rsidRPr="00E76B46">
        <w:rPr>
          <w:rFonts w:ascii="Times New Roman" w:hAnsi="Times New Roman"/>
          <w:b/>
          <w:sz w:val="20"/>
        </w:rPr>
        <w:t xml:space="preserve">Refereed Conference Papers (Full </w:t>
      </w:r>
      <w:r w:rsidR="00207D46">
        <w:rPr>
          <w:rFonts w:ascii="Times New Roman" w:hAnsi="Times New Roman"/>
          <w:b/>
          <w:sz w:val="20"/>
        </w:rPr>
        <w:t xml:space="preserve">Paper </w:t>
      </w:r>
      <w:r w:rsidRPr="00E76B46">
        <w:rPr>
          <w:rFonts w:ascii="Times New Roman" w:hAnsi="Times New Roman"/>
          <w:b/>
          <w:sz w:val="20"/>
        </w:rPr>
        <w:t>Review</w:t>
      </w:r>
      <w:r w:rsidR="00207D46">
        <w:rPr>
          <w:rFonts w:ascii="Times New Roman" w:hAnsi="Times New Roman"/>
          <w:b/>
          <w:sz w:val="20"/>
        </w:rPr>
        <w:t>ed</w:t>
      </w:r>
      <w:r w:rsidRPr="00E76B46">
        <w:rPr>
          <w:rFonts w:ascii="Times New Roman" w:hAnsi="Times New Roman"/>
          <w:b/>
          <w:sz w:val="20"/>
        </w:rPr>
        <w:t>)</w:t>
      </w:r>
      <w:r w:rsidRPr="00E76B46">
        <w:rPr>
          <w:rFonts w:ascii="Times New Roman" w:hAnsi="Times New Roman"/>
          <w:sz w:val="20"/>
        </w:rPr>
        <w:t>.</w:t>
      </w:r>
    </w:p>
    <w:p w14:paraId="398879C2" w14:textId="77777777" w:rsidR="0021591C" w:rsidRPr="00E76B46" w:rsidRDefault="00E16812" w:rsidP="0021591C">
      <w:pPr>
        <w:rPr>
          <w:rFonts w:ascii="Times New Roman" w:hAnsi="Times New Roman"/>
          <w:sz w:val="20"/>
        </w:rPr>
      </w:pPr>
      <w:r>
        <w:rPr>
          <w:rFonts w:ascii="Times New Roman" w:hAnsi="Times New Roman"/>
          <w:sz w:val="20"/>
        </w:rPr>
        <w:t>List f</w:t>
      </w:r>
      <w:r w:rsidR="0021591C" w:rsidRPr="00E76B46">
        <w:rPr>
          <w:rFonts w:ascii="Times New Roman" w:hAnsi="Times New Roman"/>
          <w:sz w:val="20"/>
        </w:rPr>
        <w:t>ull bi</w:t>
      </w:r>
      <w:r>
        <w:rPr>
          <w:rFonts w:ascii="Times New Roman" w:hAnsi="Times New Roman"/>
          <w:sz w:val="20"/>
        </w:rPr>
        <w:t>bliographic information such as</w:t>
      </w:r>
      <w:r w:rsidR="0021591C" w:rsidRPr="00E76B46">
        <w:rPr>
          <w:rFonts w:ascii="Times New Roman" w:hAnsi="Times New Roman"/>
          <w:sz w:val="20"/>
        </w:rPr>
        <w:t xml:space="preserve"> presenters, </w:t>
      </w:r>
      <w:r w:rsidR="0021591C">
        <w:rPr>
          <w:rFonts w:ascii="Times New Roman" w:hAnsi="Times New Roman"/>
          <w:sz w:val="20"/>
        </w:rPr>
        <w:t>conference designation</w:t>
      </w:r>
      <w:r w:rsidR="0021591C" w:rsidRPr="00E76B46">
        <w:rPr>
          <w:rFonts w:ascii="Times New Roman" w:hAnsi="Times New Roman"/>
          <w:sz w:val="20"/>
        </w:rPr>
        <w:t xml:space="preserve"> number, title, name of conference, location (city and state), and dates presented (days, month, year)</w:t>
      </w:r>
      <w:r>
        <w:rPr>
          <w:rFonts w:ascii="Times New Roman" w:hAnsi="Times New Roman"/>
          <w:sz w:val="20"/>
        </w:rPr>
        <w:t>, as applicable</w:t>
      </w:r>
      <w:r w:rsidR="0021591C" w:rsidRPr="00E76B46">
        <w:rPr>
          <w:rFonts w:ascii="Times New Roman" w:hAnsi="Times New Roman"/>
          <w:sz w:val="20"/>
        </w:rPr>
        <w:t xml:space="preserve">. </w:t>
      </w:r>
      <w:r w:rsidR="00485D83">
        <w:rPr>
          <w:rFonts w:ascii="Times New Roman" w:hAnsi="Times New Roman"/>
          <w:sz w:val="20"/>
        </w:rPr>
        <w:t xml:space="preserve">  Include </w:t>
      </w:r>
      <w:r w:rsidR="00290F57">
        <w:rPr>
          <w:rFonts w:ascii="Times New Roman" w:hAnsi="Times New Roman"/>
          <w:sz w:val="20"/>
        </w:rPr>
        <w:t xml:space="preserve">here </w:t>
      </w:r>
      <w:r w:rsidR="00485D83">
        <w:rPr>
          <w:rFonts w:ascii="Times New Roman" w:hAnsi="Times New Roman"/>
          <w:sz w:val="20"/>
        </w:rPr>
        <w:t xml:space="preserve">only </w:t>
      </w:r>
      <w:r w:rsidR="00290F57">
        <w:rPr>
          <w:rFonts w:ascii="Times New Roman" w:hAnsi="Times New Roman"/>
          <w:sz w:val="20"/>
        </w:rPr>
        <w:t>conference proceedings papers that were accepted based on a review of the entire paper and not only on its abstract.</w:t>
      </w:r>
      <w:r w:rsidR="00102D53">
        <w:rPr>
          <w:rFonts w:ascii="Times New Roman" w:hAnsi="Times New Roman"/>
          <w:sz w:val="20"/>
        </w:rPr>
        <w:t xml:space="preserve">  Student co-authors should be designated with asterisks</w:t>
      </w:r>
      <w:r w:rsidR="007D67F0">
        <w:rPr>
          <w:rFonts w:ascii="Times New Roman" w:hAnsi="Times New Roman"/>
          <w:sz w:val="20"/>
        </w:rPr>
        <w:t xml:space="preserve"> </w:t>
      </w:r>
      <w:r w:rsidR="00102D53">
        <w:rPr>
          <w:rFonts w:ascii="Times New Roman" w:hAnsi="Times New Roman"/>
          <w:sz w:val="20"/>
        </w:rPr>
        <w:t>(*).  The person presenting the paper at the conference should be denoted by #.</w:t>
      </w:r>
    </w:p>
    <w:p w14:paraId="398879C3" w14:textId="77777777" w:rsidR="0021591C" w:rsidRDefault="0021591C" w:rsidP="0021591C">
      <w:pPr>
        <w:ind w:left="720" w:hanging="720"/>
        <w:rPr>
          <w:rFonts w:ascii="Times New Roman" w:hAnsi="Times New Roman"/>
          <w:b/>
          <w:sz w:val="20"/>
          <w:u w:val="single"/>
        </w:rPr>
      </w:pPr>
    </w:p>
    <w:p w14:paraId="398879C4" w14:textId="1E8D4B38" w:rsidR="0021591C" w:rsidRPr="00F31B81" w:rsidRDefault="00F31B81" w:rsidP="00F31B81">
      <w:pPr>
        <w:pStyle w:val="ListParagraph"/>
        <w:numPr>
          <w:ilvl w:val="0"/>
          <w:numId w:val="31"/>
        </w:numPr>
        <w:autoSpaceDE w:val="0"/>
        <w:autoSpaceDN w:val="0"/>
        <w:adjustRightInd w:val="0"/>
        <w:rPr>
          <w:rFonts w:ascii="Times New Roman" w:hAnsi="Times New Roman"/>
          <w:sz w:val="20"/>
        </w:rPr>
      </w:pPr>
      <w:r w:rsidRPr="00F31B81">
        <w:rPr>
          <w:rFonts w:ascii="Times New Roman" w:hAnsi="Times New Roman"/>
          <w:sz w:val="20"/>
        </w:rPr>
        <w:t xml:space="preserve">Bentz, B. R., Colombi, J. M. and </w:t>
      </w:r>
      <w:r w:rsidRPr="00F31B81">
        <w:rPr>
          <w:rFonts w:ascii="Times New Roman" w:hAnsi="Times New Roman"/>
          <w:b/>
          <w:bCs/>
          <w:sz w:val="20"/>
        </w:rPr>
        <w:t xml:space="preserve">Freels, J. K. </w:t>
      </w:r>
      <w:r w:rsidRPr="00F31B81">
        <w:rPr>
          <w:rFonts w:ascii="Times New Roman" w:hAnsi="Times New Roman"/>
          <w:sz w:val="20"/>
        </w:rPr>
        <w:t>(2017)</w:t>
      </w:r>
      <w:r>
        <w:rPr>
          <w:rFonts w:ascii="Times New Roman" w:hAnsi="Times New Roman"/>
          <w:sz w:val="20"/>
        </w:rPr>
        <w:t>,</w:t>
      </w:r>
      <w:r w:rsidRPr="00F31B81">
        <w:rPr>
          <w:rFonts w:ascii="Times New Roman" w:hAnsi="Times New Roman"/>
          <w:sz w:val="20"/>
        </w:rPr>
        <w:t xml:space="preserve"> </w:t>
      </w:r>
      <w:proofErr w:type="spellStart"/>
      <w:r w:rsidRPr="00F31B81">
        <w:rPr>
          <w:rFonts w:ascii="Times New Roman" w:hAnsi="Times New Roman"/>
          <w:i/>
          <w:iCs/>
          <w:sz w:val="20"/>
        </w:rPr>
        <w:t>Attritable</w:t>
      </w:r>
      <w:proofErr w:type="spellEnd"/>
      <w:r w:rsidRPr="00F31B81">
        <w:rPr>
          <w:rFonts w:ascii="Times New Roman" w:hAnsi="Times New Roman"/>
          <w:i/>
          <w:iCs/>
          <w:sz w:val="20"/>
        </w:rPr>
        <w:t xml:space="preserve"> Design Trades: Reliability and Cost Implications for Unmanned Aircraft</w:t>
      </w:r>
      <w:r>
        <w:rPr>
          <w:rFonts w:ascii="Times New Roman" w:hAnsi="Times New Roman"/>
          <w:i/>
          <w:iCs/>
          <w:sz w:val="20"/>
        </w:rPr>
        <w:t>,</w:t>
      </w:r>
      <w:r w:rsidRPr="00F31B81">
        <w:rPr>
          <w:rFonts w:ascii="Times New Roman" w:hAnsi="Times New Roman"/>
          <w:i/>
          <w:iCs/>
          <w:sz w:val="20"/>
        </w:rPr>
        <w:t xml:space="preserve"> </w:t>
      </w:r>
      <w:r w:rsidRPr="00F31B81">
        <w:rPr>
          <w:rFonts w:ascii="Times New Roman" w:hAnsi="Times New Roman"/>
          <w:sz w:val="20"/>
        </w:rPr>
        <w:t xml:space="preserve">Annual IEEE International Systems Conference </w:t>
      </w:r>
      <w:r>
        <w:rPr>
          <w:rFonts w:ascii="Times New Roman" w:hAnsi="Times New Roman"/>
          <w:sz w:val="20"/>
        </w:rPr>
        <w:t>–</w:t>
      </w:r>
      <w:r w:rsidRPr="00F31B81">
        <w:rPr>
          <w:rFonts w:ascii="Times New Roman" w:hAnsi="Times New Roman"/>
          <w:sz w:val="20"/>
        </w:rPr>
        <w:t xml:space="preserve"> Montreal</w:t>
      </w:r>
    </w:p>
    <w:p w14:paraId="61D276A5" w14:textId="77777777" w:rsidR="00F31B81" w:rsidRPr="007F2B2F" w:rsidRDefault="00F31B81" w:rsidP="0021591C">
      <w:pPr>
        <w:ind w:left="720" w:hanging="720"/>
        <w:rPr>
          <w:rFonts w:ascii="Times New Roman" w:hAnsi="Times New Roman"/>
          <w:b/>
          <w:sz w:val="20"/>
          <w:u w:val="single"/>
        </w:rPr>
      </w:pPr>
    </w:p>
    <w:p w14:paraId="398879C5" w14:textId="77777777" w:rsidR="0021591C" w:rsidRPr="00E76B46" w:rsidRDefault="0021591C" w:rsidP="0021591C">
      <w:pPr>
        <w:ind w:left="720" w:hanging="720"/>
        <w:rPr>
          <w:rFonts w:ascii="Times New Roman" w:hAnsi="Times New Roman"/>
          <w:b/>
          <w:sz w:val="20"/>
        </w:rPr>
      </w:pPr>
      <w:r w:rsidRPr="00E76B46">
        <w:rPr>
          <w:rFonts w:ascii="Times New Roman" w:hAnsi="Times New Roman"/>
          <w:b/>
          <w:sz w:val="20"/>
        </w:rPr>
        <w:t>Refereed Conference Papers (Abstract Review</w:t>
      </w:r>
      <w:r w:rsidR="00207D46">
        <w:rPr>
          <w:rFonts w:ascii="Times New Roman" w:hAnsi="Times New Roman"/>
          <w:b/>
          <w:sz w:val="20"/>
        </w:rPr>
        <w:t>ed</w:t>
      </w:r>
      <w:r w:rsidRPr="00E76B46">
        <w:rPr>
          <w:rFonts w:ascii="Times New Roman" w:hAnsi="Times New Roman"/>
          <w:b/>
          <w:sz w:val="20"/>
        </w:rPr>
        <w:t>)</w:t>
      </w:r>
      <w:r w:rsidR="009723CE">
        <w:rPr>
          <w:rFonts w:ascii="Times New Roman" w:hAnsi="Times New Roman"/>
          <w:b/>
          <w:sz w:val="20"/>
        </w:rPr>
        <w:t>.</w:t>
      </w:r>
      <w:r w:rsidRPr="00E76B46">
        <w:rPr>
          <w:rFonts w:ascii="Times New Roman" w:hAnsi="Times New Roman"/>
          <w:sz w:val="20"/>
        </w:rPr>
        <w:t xml:space="preserve"> </w:t>
      </w:r>
    </w:p>
    <w:p w14:paraId="398879C6" w14:textId="77777777" w:rsidR="00102D53" w:rsidRPr="00E76B46" w:rsidRDefault="00E16812" w:rsidP="00102D53">
      <w:pPr>
        <w:rPr>
          <w:rFonts w:ascii="Times New Roman" w:hAnsi="Times New Roman"/>
          <w:sz w:val="20"/>
        </w:rPr>
      </w:pPr>
      <w:r>
        <w:rPr>
          <w:rFonts w:ascii="Times New Roman" w:hAnsi="Times New Roman"/>
          <w:sz w:val="20"/>
        </w:rPr>
        <w:t>List f</w:t>
      </w:r>
      <w:r w:rsidR="0021591C" w:rsidRPr="00E76B46">
        <w:rPr>
          <w:rFonts w:ascii="Times New Roman" w:hAnsi="Times New Roman"/>
          <w:sz w:val="20"/>
        </w:rPr>
        <w:t xml:space="preserve">ull bibliographic information </w:t>
      </w:r>
      <w:r>
        <w:rPr>
          <w:rFonts w:ascii="Times New Roman" w:hAnsi="Times New Roman"/>
          <w:sz w:val="20"/>
        </w:rPr>
        <w:t xml:space="preserve">such as </w:t>
      </w:r>
      <w:r w:rsidR="0021591C" w:rsidRPr="00E76B46">
        <w:rPr>
          <w:rFonts w:ascii="Times New Roman" w:hAnsi="Times New Roman"/>
          <w:sz w:val="20"/>
        </w:rPr>
        <w:t xml:space="preserve">presenters, </w:t>
      </w:r>
      <w:r w:rsidR="0021591C">
        <w:rPr>
          <w:rFonts w:ascii="Times New Roman" w:hAnsi="Times New Roman"/>
          <w:sz w:val="20"/>
        </w:rPr>
        <w:t>conference designation</w:t>
      </w:r>
      <w:r w:rsidR="0021591C" w:rsidRPr="00E76B46">
        <w:rPr>
          <w:rFonts w:ascii="Times New Roman" w:hAnsi="Times New Roman"/>
          <w:sz w:val="20"/>
        </w:rPr>
        <w:t xml:space="preserve"> number, title, name of conference, location (city and state), and dates presented (days, month, year)</w:t>
      </w:r>
      <w:r>
        <w:rPr>
          <w:rFonts w:ascii="Times New Roman" w:hAnsi="Times New Roman"/>
          <w:sz w:val="20"/>
        </w:rPr>
        <w:t>, as applicable</w:t>
      </w:r>
      <w:r w:rsidR="0021591C" w:rsidRPr="00E76B46">
        <w:rPr>
          <w:rFonts w:ascii="Times New Roman" w:hAnsi="Times New Roman"/>
          <w:sz w:val="20"/>
        </w:rPr>
        <w:t>.</w:t>
      </w:r>
      <w:r w:rsidR="00290F57">
        <w:rPr>
          <w:rFonts w:ascii="Times New Roman" w:hAnsi="Times New Roman"/>
          <w:sz w:val="20"/>
        </w:rPr>
        <w:t xml:space="preserve">  Include here only conference proceedings papers that were accepted based only its abstract.</w:t>
      </w:r>
      <w:r w:rsidR="00102D53">
        <w:rPr>
          <w:rFonts w:ascii="Times New Roman" w:hAnsi="Times New Roman"/>
          <w:sz w:val="20"/>
        </w:rPr>
        <w:t xml:space="preserve"> Student co-authors should be designated with asterisks</w:t>
      </w:r>
      <w:r w:rsidR="00713C92">
        <w:rPr>
          <w:rFonts w:ascii="Times New Roman" w:hAnsi="Times New Roman"/>
          <w:sz w:val="20"/>
        </w:rPr>
        <w:t xml:space="preserve"> </w:t>
      </w:r>
      <w:r w:rsidR="00102D53">
        <w:rPr>
          <w:rFonts w:ascii="Times New Roman" w:hAnsi="Times New Roman"/>
          <w:sz w:val="20"/>
        </w:rPr>
        <w:t>(*).  The person presenting the paper at the conference should be denoted by #.</w:t>
      </w:r>
      <w:r w:rsidR="00227FCF">
        <w:rPr>
          <w:rFonts w:ascii="Times New Roman" w:hAnsi="Times New Roman"/>
          <w:sz w:val="20"/>
        </w:rPr>
        <w:t xml:space="preserve"> </w:t>
      </w:r>
    </w:p>
    <w:p w14:paraId="398879C7" w14:textId="2F3D71FD" w:rsidR="0021591C" w:rsidRDefault="0021591C" w:rsidP="0021591C">
      <w:pPr>
        <w:rPr>
          <w:rFonts w:ascii="Times New Roman" w:hAnsi="Times New Roman"/>
          <w:sz w:val="20"/>
        </w:rPr>
      </w:pPr>
    </w:p>
    <w:p w14:paraId="54308E49" w14:textId="72D25E6E" w:rsidR="00CA106F" w:rsidRDefault="00CA106F" w:rsidP="00CA106F">
      <w:pPr>
        <w:pStyle w:val="ListParagraph"/>
        <w:numPr>
          <w:ilvl w:val="0"/>
          <w:numId w:val="31"/>
        </w:numPr>
        <w:autoSpaceDE w:val="0"/>
        <w:autoSpaceDN w:val="0"/>
        <w:adjustRightInd w:val="0"/>
        <w:rPr>
          <w:rFonts w:ascii="Times New Roman" w:hAnsi="Times New Roman"/>
          <w:sz w:val="20"/>
        </w:rPr>
      </w:pPr>
      <w:r w:rsidRPr="00CA106F">
        <w:rPr>
          <w:rFonts w:ascii="Times New Roman" w:hAnsi="Times New Roman"/>
          <w:b/>
          <w:bCs/>
          <w:sz w:val="20"/>
        </w:rPr>
        <w:t xml:space="preserve">Freels, J. K. </w:t>
      </w:r>
      <w:r w:rsidRPr="00CA106F">
        <w:rPr>
          <w:rFonts w:ascii="Times New Roman" w:hAnsi="Times New Roman"/>
          <w:sz w:val="20"/>
        </w:rPr>
        <w:t>and Meeker, W. Q. (2017)</w:t>
      </w:r>
      <w:r w:rsidR="00F31B81">
        <w:rPr>
          <w:rFonts w:ascii="Times New Roman" w:hAnsi="Times New Roman"/>
          <w:sz w:val="20"/>
        </w:rPr>
        <w:t>,</w:t>
      </w:r>
      <w:r w:rsidRPr="00CA106F">
        <w:rPr>
          <w:rFonts w:ascii="Times New Roman" w:hAnsi="Times New Roman"/>
          <w:sz w:val="20"/>
        </w:rPr>
        <w:t xml:space="preserve"> </w:t>
      </w:r>
      <w:r w:rsidRPr="00CA106F">
        <w:rPr>
          <w:rFonts w:ascii="Times New Roman" w:hAnsi="Times New Roman"/>
          <w:i/>
          <w:iCs/>
          <w:sz w:val="20"/>
        </w:rPr>
        <w:t xml:space="preserve">R </w:t>
      </w:r>
      <w:r w:rsidR="00F31B81">
        <w:rPr>
          <w:rFonts w:ascii="Times New Roman" w:hAnsi="Times New Roman"/>
          <w:i/>
          <w:iCs/>
          <w:sz w:val="20"/>
        </w:rPr>
        <w:t>P</w:t>
      </w:r>
      <w:r w:rsidRPr="00CA106F">
        <w:rPr>
          <w:rFonts w:ascii="Times New Roman" w:hAnsi="Times New Roman"/>
          <w:i/>
          <w:iCs/>
          <w:sz w:val="20"/>
        </w:rPr>
        <w:t>ackage SMRD</w:t>
      </w:r>
      <w:r w:rsidR="00F31B81">
        <w:rPr>
          <w:rFonts w:ascii="Times New Roman" w:hAnsi="Times New Roman"/>
          <w:i/>
          <w:iCs/>
          <w:sz w:val="20"/>
        </w:rPr>
        <w:t xml:space="preserve"> – Statistical Methods for Reliability Data,</w:t>
      </w:r>
      <w:r w:rsidRPr="00CA106F">
        <w:rPr>
          <w:rFonts w:ascii="Times New Roman" w:hAnsi="Times New Roman"/>
          <w:i/>
          <w:iCs/>
          <w:sz w:val="20"/>
        </w:rPr>
        <w:t xml:space="preserve"> </w:t>
      </w:r>
      <w:r w:rsidRPr="00CA106F">
        <w:rPr>
          <w:rFonts w:ascii="Times New Roman" w:hAnsi="Times New Roman"/>
          <w:sz w:val="20"/>
        </w:rPr>
        <w:t>Quality and Productivity Research Conference - Storrs, CT</w:t>
      </w:r>
    </w:p>
    <w:p w14:paraId="7088E59D" w14:textId="69B162B1" w:rsidR="00F31B81" w:rsidRPr="00F31B81" w:rsidRDefault="00F31B81" w:rsidP="00F31B81">
      <w:pPr>
        <w:autoSpaceDE w:val="0"/>
        <w:autoSpaceDN w:val="0"/>
        <w:adjustRightInd w:val="0"/>
        <w:rPr>
          <w:rFonts w:ascii="Times New Roman" w:hAnsi="Times New Roman"/>
          <w:sz w:val="20"/>
        </w:rPr>
      </w:pPr>
    </w:p>
    <w:p w14:paraId="634AD0E6" w14:textId="54209BFD" w:rsidR="00CA106F" w:rsidRPr="00F31B81" w:rsidRDefault="00CA106F" w:rsidP="00F31B81">
      <w:pPr>
        <w:pStyle w:val="ListParagraph"/>
        <w:numPr>
          <w:ilvl w:val="0"/>
          <w:numId w:val="32"/>
        </w:numPr>
        <w:autoSpaceDE w:val="0"/>
        <w:autoSpaceDN w:val="0"/>
        <w:adjustRightInd w:val="0"/>
        <w:rPr>
          <w:rFonts w:ascii="Times New Roman" w:hAnsi="Times New Roman"/>
          <w:sz w:val="20"/>
        </w:rPr>
      </w:pPr>
      <w:r w:rsidRPr="00F31B81">
        <w:rPr>
          <w:rFonts w:ascii="Times New Roman" w:hAnsi="Times New Roman"/>
          <w:b/>
          <w:bCs/>
          <w:sz w:val="20"/>
        </w:rPr>
        <w:t xml:space="preserve">Freels, J. K. </w:t>
      </w:r>
      <w:r w:rsidRPr="00F31B81">
        <w:rPr>
          <w:rFonts w:ascii="Times New Roman" w:hAnsi="Times New Roman"/>
          <w:sz w:val="20"/>
        </w:rPr>
        <w:t>and Meeker, W. Q. (2017)</w:t>
      </w:r>
      <w:r w:rsidR="00F31B81">
        <w:rPr>
          <w:rFonts w:ascii="Times New Roman" w:hAnsi="Times New Roman"/>
          <w:sz w:val="20"/>
        </w:rPr>
        <w:t>,</w:t>
      </w:r>
      <w:r w:rsidRPr="00F31B81">
        <w:rPr>
          <w:rFonts w:ascii="Times New Roman" w:hAnsi="Times New Roman"/>
          <w:sz w:val="20"/>
        </w:rPr>
        <w:t xml:space="preserve"> </w:t>
      </w:r>
      <w:r w:rsidR="00F31B81">
        <w:rPr>
          <w:rFonts w:ascii="Times New Roman" w:hAnsi="Times New Roman"/>
          <w:i/>
          <w:iCs/>
          <w:sz w:val="20"/>
        </w:rPr>
        <w:t>Statistical Methods for Reliability Data,</w:t>
      </w:r>
      <w:r w:rsidRPr="00F31B81">
        <w:rPr>
          <w:rFonts w:ascii="Times New Roman" w:hAnsi="Times New Roman"/>
          <w:i/>
          <w:iCs/>
          <w:sz w:val="20"/>
        </w:rPr>
        <w:t xml:space="preserve"> </w:t>
      </w:r>
      <w:r w:rsidRPr="00F31B81">
        <w:rPr>
          <w:rFonts w:ascii="Times New Roman" w:hAnsi="Times New Roman"/>
          <w:sz w:val="20"/>
        </w:rPr>
        <w:t>Institute for Defense Analyses Test Science Workshop - Springfield, VA</w:t>
      </w:r>
    </w:p>
    <w:p w14:paraId="398879C8" w14:textId="77777777" w:rsidR="0021591C" w:rsidRPr="00E76B46" w:rsidRDefault="0021591C" w:rsidP="0021591C">
      <w:pPr>
        <w:ind w:left="720" w:hanging="720"/>
        <w:rPr>
          <w:rFonts w:ascii="Times New Roman" w:hAnsi="Times New Roman"/>
          <w:b/>
          <w:sz w:val="20"/>
        </w:rPr>
      </w:pPr>
    </w:p>
    <w:p w14:paraId="398879C9" w14:textId="77777777" w:rsidR="0021591C" w:rsidRPr="00E76B46" w:rsidRDefault="0021591C" w:rsidP="0021591C">
      <w:pPr>
        <w:ind w:left="720" w:hanging="720"/>
        <w:rPr>
          <w:rFonts w:ascii="Times New Roman" w:hAnsi="Times New Roman"/>
          <w:b/>
          <w:sz w:val="20"/>
        </w:rPr>
      </w:pPr>
      <w:r w:rsidRPr="00E76B46">
        <w:rPr>
          <w:rFonts w:ascii="Times New Roman" w:hAnsi="Times New Roman"/>
          <w:b/>
          <w:sz w:val="20"/>
        </w:rPr>
        <w:t xml:space="preserve">Invited </w:t>
      </w:r>
      <w:r w:rsidR="00207D46">
        <w:rPr>
          <w:rFonts w:ascii="Times New Roman" w:hAnsi="Times New Roman"/>
          <w:b/>
          <w:sz w:val="20"/>
        </w:rPr>
        <w:t xml:space="preserve">Talks and </w:t>
      </w:r>
      <w:r w:rsidRPr="00E76B46">
        <w:rPr>
          <w:rFonts w:ascii="Times New Roman" w:hAnsi="Times New Roman"/>
          <w:b/>
          <w:sz w:val="20"/>
        </w:rPr>
        <w:t>Papers</w:t>
      </w:r>
      <w:r w:rsidR="009723CE">
        <w:rPr>
          <w:rFonts w:ascii="Times New Roman" w:hAnsi="Times New Roman"/>
          <w:b/>
          <w:sz w:val="20"/>
        </w:rPr>
        <w:t>.</w:t>
      </w:r>
    </w:p>
    <w:p w14:paraId="398879CA" w14:textId="77777777" w:rsidR="00102D53" w:rsidRPr="00E76B46" w:rsidRDefault="00E16812" w:rsidP="00102D53">
      <w:pPr>
        <w:rPr>
          <w:rFonts w:ascii="Times New Roman" w:hAnsi="Times New Roman"/>
          <w:sz w:val="20"/>
        </w:rPr>
      </w:pPr>
      <w:r>
        <w:rPr>
          <w:rFonts w:ascii="Times New Roman" w:hAnsi="Times New Roman"/>
          <w:sz w:val="20"/>
        </w:rPr>
        <w:t>List f</w:t>
      </w:r>
      <w:r w:rsidR="0021591C" w:rsidRPr="00E76B46">
        <w:rPr>
          <w:rFonts w:ascii="Times New Roman" w:hAnsi="Times New Roman"/>
          <w:sz w:val="20"/>
        </w:rPr>
        <w:t xml:space="preserve">ull bibliographic information </w:t>
      </w:r>
      <w:r>
        <w:rPr>
          <w:rFonts w:ascii="Times New Roman" w:hAnsi="Times New Roman"/>
          <w:sz w:val="20"/>
        </w:rPr>
        <w:t xml:space="preserve">such as </w:t>
      </w:r>
      <w:r w:rsidR="0021591C" w:rsidRPr="00E76B46">
        <w:rPr>
          <w:rFonts w:ascii="Times New Roman" w:hAnsi="Times New Roman"/>
          <w:sz w:val="20"/>
        </w:rPr>
        <w:t xml:space="preserve">presenters, </w:t>
      </w:r>
      <w:r w:rsidR="0021591C">
        <w:rPr>
          <w:rFonts w:ascii="Times New Roman" w:hAnsi="Times New Roman"/>
          <w:sz w:val="20"/>
        </w:rPr>
        <w:t>conference designation</w:t>
      </w:r>
      <w:r w:rsidR="0021591C" w:rsidRPr="00E76B46">
        <w:rPr>
          <w:rFonts w:ascii="Times New Roman" w:hAnsi="Times New Roman"/>
          <w:sz w:val="20"/>
        </w:rPr>
        <w:t xml:space="preserve"> number, title, name of conference, location (city and state), and dates presented (days, month, year)</w:t>
      </w:r>
      <w:r>
        <w:rPr>
          <w:rFonts w:ascii="Times New Roman" w:hAnsi="Times New Roman"/>
          <w:sz w:val="20"/>
        </w:rPr>
        <w:t>, as applicable</w:t>
      </w:r>
      <w:r w:rsidR="0021591C" w:rsidRPr="00E76B46">
        <w:rPr>
          <w:rFonts w:ascii="Times New Roman" w:hAnsi="Times New Roman"/>
          <w:sz w:val="20"/>
        </w:rPr>
        <w:t>.</w:t>
      </w:r>
      <w:r w:rsidR="00207D46">
        <w:rPr>
          <w:rFonts w:ascii="Times New Roman" w:hAnsi="Times New Roman"/>
          <w:sz w:val="20"/>
        </w:rPr>
        <w:t xml:space="preserve">  Include here talks and </w:t>
      </w:r>
      <w:r w:rsidR="007667B3">
        <w:rPr>
          <w:rFonts w:ascii="Times New Roman" w:hAnsi="Times New Roman"/>
          <w:sz w:val="20"/>
        </w:rPr>
        <w:t xml:space="preserve">presented </w:t>
      </w:r>
      <w:r w:rsidR="00207D46">
        <w:rPr>
          <w:rFonts w:ascii="Times New Roman" w:hAnsi="Times New Roman"/>
          <w:sz w:val="20"/>
        </w:rPr>
        <w:t>papers that were not part of a formal conference proceedings.</w:t>
      </w:r>
      <w:r w:rsidR="00102D53">
        <w:rPr>
          <w:rFonts w:ascii="Times New Roman" w:hAnsi="Times New Roman"/>
          <w:sz w:val="20"/>
        </w:rPr>
        <w:t xml:space="preserve"> </w:t>
      </w:r>
      <w:r w:rsidR="001C7332">
        <w:rPr>
          <w:rFonts w:ascii="Times New Roman" w:hAnsi="Times New Roman"/>
          <w:sz w:val="20"/>
        </w:rPr>
        <w:t xml:space="preserve"> </w:t>
      </w:r>
      <w:r w:rsidR="00102D53">
        <w:rPr>
          <w:rFonts w:ascii="Times New Roman" w:hAnsi="Times New Roman"/>
          <w:sz w:val="20"/>
        </w:rPr>
        <w:t>Student co-authors should be designated with asterisks</w:t>
      </w:r>
      <w:r w:rsidR="00713C92">
        <w:rPr>
          <w:rFonts w:ascii="Times New Roman" w:hAnsi="Times New Roman"/>
          <w:sz w:val="20"/>
        </w:rPr>
        <w:t xml:space="preserve"> </w:t>
      </w:r>
      <w:r w:rsidR="00102D53">
        <w:rPr>
          <w:rFonts w:ascii="Times New Roman" w:hAnsi="Times New Roman"/>
          <w:sz w:val="20"/>
        </w:rPr>
        <w:t>(*).  The person presenting the</w:t>
      </w:r>
      <w:r w:rsidR="001C7332">
        <w:rPr>
          <w:rFonts w:ascii="Times New Roman" w:hAnsi="Times New Roman"/>
          <w:sz w:val="20"/>
        </w:rPr>
        <w:t xml:space="preserve"> talk</w:t>
      </w:r>
      <w:r w:rsidR="00102D53">
        <w:rPr>
          <w:rFonts w:ascii="Times New Roman" w:hAnsi="Times New Roman"/>
          <w:sz w:val="20"/>
        </w:rPr>
        <w:t xml:space="preserve"> should be denoted by #.</w:t>
      </w:r>
    </w:p>
    <w:p w14:paraId="398879CB" w14:textId="77777777" w:rsidR="00207D46" w:rsidRDefault="00207D46" w:rsidP="0021591C">
      <w:pPr>
        <w:rPr>
          <w:rFonts w:ascii="Times New Roman" w:hAnsi="Times New Roman"/>
          <w:sz w:val="20"/>
        </w:rPr>
      </w:pPr>
    </w:p>
    <w:p w14:paraId="398879CC" w14:textId="77777777" w:rsidR="007D6E9B" w:rsidRDefault="007D6E9B" w:rsidP="0021591C">
      <w:pPr>
        <w:rPr>
          <w:rFonts w:ascii="Times New Roman" w:hAnsi="Times New Roman"/>
          <w:sz w:val="20"/>
        </w:rPr>
      </w:pPr>
    </w:p>
    <w:p w14:paraId="398879CD" w14:textId="77777777" w:rsidR="007D6E9B" w:rsidRPr="00E76B46" w:rsidRDefault="007D6E9B" w:rsidP="007D6E9B">
      <w:pPr>
        <w:ind w:left="720" w:hanging="720"/>
        <w:rPr>
          <w:rFonts w:ascii="Times New Roman" w:hAnsi="Times New Roman"/>
          <w:b/>
          <w:sz w:val="20"/>
        </w:rPr>
      </w:pPr>
      <w:r w:rsidRPr="00E76B46">
        <w:rPr>
          <w:rFonts w:ascii="Times New Roman" w:hAnsi="Times New Roman"/>
          <w:b/>
          <w:sz w:val="20"/>
        </w:rPr>
        <w:t>Books and Chapters in Books</w:t>
      </w:r>
      <w:r>
        <w:rPr>
          <w:rFonts w:ascii="Times New Roman" w:hAnsi="Times New Roman"/>
          <w:b/>
          <w:sz w:val="20"/>
        </w:rPr>
        <w:t>.</w:t>
      </w:r>
    </w:p>
    <w:p w14:paraId="398879CE" w14:textId="77777777" w:rsidR="007D6E9B" w:rsidRPr="00E76B46" w:rsidRDefault="002970C7" w:rsidP="007D6E9B">
      <w:pPr>
        <w:ind w:left="720" w:hanging="720"/>
        <w:rPr>
          <w:rFonts w:ascii="Times New Roman" w:hAnsi="Times New Roman"/>
          <w:sz w:val="20"/>
        </w:rPr>
      </w:pPr>
      <w:r>
        <w:rPr>
          <w:rFonts w:ascii="Times New Roman" w:hAnsi="Times New Roman"/>
          <w:sz w:val="20"/>
        </w:rPr>
        <w:t>Provide f</w:t>
      </w:r>
      <w:r w:rsidR="007D6E9B" w:rsidRPr="00E76B46">
        <w:rPr>
          <w:rFonts w:ascii="Times New Roman" w:hAnsi="Times New Roman"/>
          <w:sz w:val="20"/>
        </w:rPr>
        <w:t>ull bibliographic information</w:t>
      </w:r>
      <w:r>
        <w:rPr>
          <w:rFonts w:ascii="Times New Roman" w:hAnsi="Times New Roman"/>
          <w:sz w:val="20"/>
        </w:rPr>
        <w:t xml:space="preserve"> such as</w:t>
      </w:r>
      <w:r w:rsidR="007D6E9B" w:rsidRPr="00E76B46">
        <w:rPr>
          <w:rFonts w:ascii="Times New Roman" w:hAnsi="Times New Roman"/>
          <w:sz w:val="20"/>
        </w:rPr>
        <w:t xml:space="preserve"> authors, title of work, publi</w:t>
      </w:r>
      <w:r>
        <w:rPr>
          <w:rFonts w:ascii="Times New Roman" w:hAnsi="Times New Roman"/>
          <w:sz w:val="20"/>
        </w:rPr>
        <w:t>sher</w:t>
      </w:r>
      <w:r w:rsidR="007D6E9B" w:rsidRPr="00E76B46">
        <w:rPr>
          <w:rFonts w:ascii="Times New Roman" w:hAnsi="Times New Roman"/>
          <w:sz w:val="20"/>
        </w:rPr>
        <w:t>, chapter, page numbers, month and year.</w:t>
      </w:r>
    </w:p>
    <w:p w14:paraId="398879CF" w14:textId="77777777" w:rsidR="007D6E9B" w:rsidRDefault="007D6E9B" w:rsidP="007D6E9B">
      <w:pPr>
        <w:ind w:left="720" w:hanging="720"/>
        <w:rPr>
          <w:rFonts w:ascii="Times New Roman" w:hAnsi="Times New Roman"/>
          <w:b/>
          <w:sz w:val="20"/>
        </w:rPr>
      </w:pPr>
    </w:p>
    <w:p w14:paraId="398879D0" w14:textId="77777777" w:rsidR="00350F28" w:rsidRPr="00E76B46" w:rsidRDefault="00350F28" w:rsidP="007D6E9B">
      <w:pPr>
        <w:ind w:left="720" w:hanging="720"/>
        <w:rPr>
          <w:rFonts w:ascii="Times New Roman" w:hAnsi="Times New Roman"/>
          <w:b/>
          <w:sz w:val="20"/>
        </w:rPr>
      </w:pPr>
    </w:p>
    <w:p w14:paraId="398879D1" w14:textId="77777777" w:rsidR="007D6E9B" w:rsidRPr="00E76B46" w:rsidRDefault="007D6E9B" w:rsidP="007D6E9B">
      <w:pPr>
        <w:ind w:left="720" w:hanging="720"/>
        <w:rPr>
          <w:rFonts w:ascii="Times New Roman" w:hAnsi="Times New Roman"/>
          <w:b/>
          <w:sz w:val="20"/>
        </w:rPr>
      </w:pPr>
      <w:r w:rsidRPr="00E76B46">
        <w:rPr>
          <w:rFonts w:ascii="Times New Roman" w:hAnsi="Times New Roman"/>
          <w:b/>
          <w:sz w:val="20"/>
        </w:rPr>
        <w:t>Patents</w:t>
      </w:r>
      <w:r>
        <w:rPr>
          <w:rFonts w:ascii="Times New Roman" w:hAnsi="Times New Roman"/>
          <w:b/>
          <w:sz w:val="20"/>
        </w:rPr>
        <w:t>.</w:t>
      </w:r>
    </w:p>
    <w:p w14:paraId="398879D2" w14:textId="77777777" w:rsidR="007D6E9B" w:rsidRPr="00E76B46" w:rsidRDefault="007D6E9B" w:rsidP="007D6E9B">
      <w:pPr>
        <w:rPr>
          <w:rFonts w:ascii="Times New Roman" w:hAnsi="Times New Roman"/>
          <w:sz w:val="20"/>
        </w:rPr>
      </w:pPr>
      <w:r w:rsidRPr="00E76B46">
        <w:rPr>
          <w:rFonts w:ascii="Times New Roman" w:hAnsi="Times New Roman"/>
          <w:sz w:val="20"/>
        </w:rPr>
        <w:t>Include participants, title, month, year, and patent number.</w:t>
      </w:r>
    </w:p>
    <w:p w14:paraId="398879D3" w14:textId="77777777" w:rsidR="007D6E9B" w:rsidRDefault="007D6E9B" w:rsidP="007D6E9B">
      <w:pPr>
        <w:rPr>
          <w:rFonts w:ascii="Times New Roman" w:hAnsi="Times New Roman"/>
          <w:sz w:val="20"/>
        </w:rPr>
      </w:pPr>
    </w:p>
    <w:p w14:paraId="398879D4" w14:textId="77777777" w:rsidR="00350F28" w:rsidRPr="00E76B46" w:rsidRDefault="00350F28" w:rsidP="007D6E9B">
      <w:pPr>
        <w:rPr>
          <w:rFonts w:ascii="Times New Roman" w:hAnsi="Times New Roman"/>
          <w:sz w:val="20"/>
        </w:rPr>
      </w:pPr>
    </w:p>
    <w:p w14:paraId="398879D5" w14:textId="77777777" w:rsidR="007D6E9B" w:rsidRPr="00E76B46" w:rsidRDefault="007D6E9B" w:rsidP="007D6E9B">
      <w:pPr>
        <w:ind w:left="720" w:hanging="720"/>
        <w:rPr>
          <w:rFonts w:ascii="Times New Roman" w:hAnsi="Times New Roman"/>
          <w:b/>
          <w:sz w:val="20"/>
        </w:rPr>
      </w:pPr>
      <w:r w:rsidRPr="00E76B46">
        <w:rPr>
          <w:rFonts w:ascii="Times New Roman" w:hAnsi="Times New Roman"/>
          <w:b/>
          <w:sz w:val="20"/>
        </w:rPr>
        <w:t>Patent Applications</w:t>
      </w:r>
      <w:r>
        <w:rPr>
          <w:rFonts w:ascii="Times New Roman" w:hAnsi="Times New Roman"/>
          <w:b/>
          <w:sz w:val="20"/>
        </w:rPr>
        <w:t>.</w:t>
      </w:r>
    </w:p>
    <w:p w14:paraId="398879D6" w14:textId="77777777" w:rsidR="007D6E9B" w:rsidRPr="00E76B46" w:rsidRDefault="007D6E9B" w:rsidP="007D6E9B">
      <w:pPr>
        <w:rPr>
          <w:rFonts w:ascii="Times New Roman" w:hAnsi="Times New Roman"/>
          <w:sz w:val="20"/>
        </w:rPr>
      </w:pPr>
      <w:r w:rsidRPr="00E76B46">
        <w:rPr>
          <w:rFonts w:ascii="Times New Roman" w:hAnsi="Times New Roman"/>
          <w:sz w:val="20"/>
        </w:rPr>
        <w:t>Include participants, title, month, and year.</w:t>
      </w:r>
      <w:r w:rsidR="0073624B">
        <w:rPr>
          <w:rFonts w:ascii="Times New Roman" w:hAnsi="Times New Roman"/>
          <w:sz w:val="20"/>
        </w:rPr>
        <w:t xml:space="preserve"> Also include provisional patent applications.</w:t>
      </w:r>
    </w:p>
    <w:p w14:paraId="398879D7" w14:textId="77777777" w:rsidR="00D15780" w:rsidRPr="00E76B46" w:rsidRDefault="00D15780" w:rsidP="0021591C">
      <w:pPr>
        <w:rPr>
          <w:rFonts w:ascii="Times New Roman" w:hAnsi="Times New Roman"/>
          <w:sz w:val="20"/>
        </w:rPr>
      </w:pPr>
    </w:p>
    <w:p w14:paraId="398879D8" w14:textId="77777777" w:rsidR="0021591C" w:rsidRDefault="0021591C" w:rsidP="0021591C">
      <w:pPr>
        <w:rPr>
          <w:rFonts w:ascii="Times New Roman" w:hAnsi="Times New Roman"/>
          <w:sz w:val="20"/>
        </w:rPr>
      </w:pPr>
    </w:p>
    <w:p w14:paraId="398879D9" w14:textId="77777777" w:rsidR="0073624B" w:rsidRDefault="0073624B" w:rsidP="0021591C">
      <w:pPr>
        <w:rPr>
          <w:rFonts w:ascii="Times New Roman" w:hAnsi="Times New Roman"/>
          <w:sz w:val="20"/>
        </w:rPr>
      </w:pPr>
      <w:r w:rsidRPr="0073624B">
        <w:rPr>
          <w:rFonts w:ascii="Times New Roman" w:hAnsi="Times New Roman"/>
          <w:b/>
          <w:sz w:val="20"/>
        </w:rPr>
        <w:t>Invention Disclosures.</w:t>
      </w:r>
      <w:r>
        <w:rPr>
          <w:rFonts w:ascii="Times New Roman" w:hAnsi="Times New Roman"/>
          <w:sz w:val="20"/>
        </w:rPr>
        <w:t xml:space="preserve">  Include </w:t>
      </w:r>
      <w:r w:rsidRPr="00E76B46">
        <w:rPr>
          <w:rFonts w:ascii="Times New Roman" w:hAnsi="Times New Roman"/>
          <w:sz w:val="20"/>
        </w:rPr>
        <w:t>p</w:t>
      </w:r>
      <w:r>
        <w:rPr>
          <w:rFonts w:ascii="Times New Roman" w:hAnsi="Times New Roman"/>
          <w:sz w:val="20"/>
        </w:rPr>
        <w:t>articipants, title, month, year.</w:t>
      </w:r>
    </w:p>
    <w:p w14:paraId="398879DA" w14:textId="77777777" w:rsidR="0073624B" w:rsidRDefault="0073624B" w:rsidP="0021591C">
      <w:pPr>
        <w:rPr>
          <w:rFonts w:ascii="Times New Roman" w:hAnsi="Times New Roman"/>
          <w:sz w:val="20"/>
        </w:rPr>
      </w:pPr>
    </w:p>
    <w:p w14:paraId="398879DB" w14:textId="77777777" w:rsidR="0073624B" w:rsidRDefault="0073624B" w:rsidP="0021591C">
      <w:pPr>
        <w:rPr>
          <w:rFonts w:ascii="Times New Roman" w:hAnsi="Times New Roman"/>
          <w:sz w:val="20"/>
        </w:rPr>
      </w:pPr>
    </w:p>
    <w:p w14:paraId="398879DC" w14:textId="4EF78EE1" w:rsidR="0021591C" w:rsidRDefault="0021591C" w:rsidP="0021591C">
      <w:pPr>
        <w:ind w:left="720" w:hanging="720"/>
        <w:rPr>
          <w:rFonts w:ascii="Times New Roman" w:hAnsi="Times New Roman"/>
          <w:b/>
          <w:sz w:val="20"/>
        </w:rPr>
      </w:pPr>
      <w:r w:rsidRPr="00E76B46">
        <w:rPr>
          <w:rFonts w:ascii="Times New Roman" w:hAnsi="Times New Roman"/>
          <w:b/>
          <w:sz w:val="20"/>
        </w:rPr>
        <w:t>Other Publications</w:t>
      </w:r>
      <w:r w:rsidR="009723CE">
        <w:rPr>
          <w:rFonts w:ascii="Times New Roman" w:hAnsi="Times New Roman"/>
          <w:b/>
          <w:sz w:val="20"/>
        </w:rPr>
        <w:t>.</w:t>
      </w:r>
    </w:p>
    <w:p w14:paraId="685661EE" w14:textId="1B26B35D" w:rsidR="00E05F82" w:rsidRDefault="00E05F82" w:rsidP="00E05F82">
      <w:pPr>
        <w:pStyle w:val="ListParagraph"/>
        <w:numPr>
          <w:ilvl w:val="0"/>
          <w:numId w:val="28"/>
        </w:numPr>
        <w:rPr>
          <w:rFonts w:ascii="Times New Roman" w:hAnsi="Times New Roman"/>
          <w:sz w:val="20"/>
        </w:rPr>
      </w:pPr>
      <w:r w:rsidRPr="00E05F82">
        <w:rPr>
          <w:rFonts w:ascii="Times New Roman" w:hAnsi="Times New Roman"/>
          <w:sz w:val="20"/>
        </w:rPr>
        <w:t xml:space="preserve">Boehmke B. C. and </w:t>
      </w:r>
      <w:r w:rsidRPr="00E05F82">
        <w:rPr>
          <w:rFonts w:ascii="Times New Roman" w:hAnsi="Times New Roman"/>
          <w:b/>
          <w:sz w:val="20"/>
        </w:rPr>
        <w:t>Freels J. K</w:t>
      </w:r>
      <w:r w:rsidRPr="00E05F82">
        <w:rPr>
          <w:rFonts w:ascii="Times New Roman" w:hAnsi="Times New Roman"/>
          <w:sz w:val="20"/>
        </w:rPr>
        <w:t>. (2016)</w:t>
      </w:r>
      <w:r>
        <w:rPr>
          <w:rFonts w:ascii="Times New Roman" w:hAnsi="Times New Roman"/>
          <w:sz w:val="20"/>
        </w:rPr>
        <w:t xml:space="preserve"> </w:t>
      </w:r>
      <w:proofErr w:type="spellStart"/>
      <w:r w:rsidRPr="00E05F82">
        <w:rPr>
          <w:rFonts w:ascii="Times New Roman" w:hAnsi="Times New Roman"/>
          <w:sz w:val="20"/>
        </w:rPr>
        <w:t>learningCurve</w:t>
      </w:r>
      <w:proofErr w:type="spellEnd"/>
      <w:r w:rsidRPr="00E05F82">
        <w:rPr>
          <w:rFonts w:ascii="Times New Roman" w:hAnsi="Times New Roman"/>
          <w:sz w:val="20"/>
        </w:rPr>
        <w:t>: An Implementation of Crawford's and Wright's Learn</w:t>
      </w:r>
      <w:r>
        <w:rPr>
          <w:rFonts w:ascii="Times New Roman" w:hAnsi="Times New Roman"/>
          <w:sz w:val="20"/>
        </w:rPr>
        <w:t>ing Curve Production Functions</w:t>
      </w:r>
      <w:r w:rsidRPr="00E05F82">
        <w:rPr>
          <w:rFonts w:ascii="Times New Roman" w:hAnsi="Times New Roman"/>
          <w:sz w:val="20"/>
        </w:rPr>
        <w:t xml:space="preserve"> Comprehensive R Archive Network; Package version 1.0.0.</w:t>
      </w:r>
    </w:p>
    <w:p w14:paraId="3FDFF24D" w14:textId="77777777" w:rsidR="00E05F82" w:rsidRDefault="00E05F82" w:rsidP="00E05F82">
      <w:pPr>
        <w:ind w:left="720" w:hanging="720"/>
        <w:rPr>
          <w:rFonts w:ascii="Times New Roman" w:hAnsi="Times New Roman"/>
          <w:b/>
          <w:sz w:val="20"/>
        </w:rPr>
      </w:pPr>
    </w:p>
    <w:p w14:paraId="0A311FA3" w14:textId="795A8AA2" w:rsidR="00E05F82" w:rsidRDefault="00E05F82" w:rsidP="00E05F82">
      <w:pPr>
        <w:pStyle w:val="ListParagraph"/>
        <w:numPr>
          <w:ilvl w:val="0"/>
          <w:numId w:val="30"/>
        </w:numPr>
        <w:rPr>
          <w:rFonts w:ascii="Times New Roman" w:hAnsi="Times New Roman"/>
          <w:sz w:val="20"/>
        </w:rPr>
      </w:pPr>
      <w:r w:rsidRPr="00E05F82">
        <w:rPr>
          <w:rFonts w:ascii="Times New Roman" w:hAnsi="Times New Roman"/>
          <w:sz w:val="20"/>
        </w:rPr>
        <w:t>Boehmke B. C., Montg</w:t>
      </w:r>
      <w:r>
        <w:rPr>
          <w:rFonts w:ascii="Times New Roman" w:hAnsi="Times New Roman"/>
          <w:sz w:val="20"/>
        </w:rPr>
        <w:t xml:space="preserve">omery R. T., Ogden J. A., and </w:t>
      </w:r>
      <w:r w:rsidRPr="00E05F82">
        <w:rPr>
          <w:rFonts w:ascii="Times New Roman" w:hAnsi="Times New Roman"/>
          <w:b/>
          <w:sz w:val="20"/>
        </w:rPr>
        <w:t>Freels J. K.</w:t>
      </w:r>
      <w:r>
        <w:rPr>
          <w:rFonts w:ascii="Times New Roman" w:hAnsi="Times New Roman"/>
          <w:sz w:val="20"/>
        </w:rPr>
        <w:t xml:space="preserve"> </w:t>
      </w:r>
      <w:r w:rsidRPr="00E05F82">
        <w:rPr>
          <w:rFonts w:ascii="Times New Roman" w:hAnsi="Times New Roman"/>
          <w:sz w:val="20"/>
        </w:rPr>
        <w:t xml:space="preserve">(2016) </w:t>
      </w:r>
      <w:proofErr w:type="spellStart"/>
      <w:r w:rsidRPr="00E05F82">
        <w:rPr>
          <w:rFonts w:ascii="Times New Roman" w:hAnsi="Times New Roman"/>
          <w:sz w:val="20"/>
        </w:rPr>
        <w:t>kraljicMatrix</w:t>
      </w:r>
      <w:proofErr w:type="spellEnd"/>
      <w:r w:rsidRPr="00E05F82">
        <w:rPr>
          <w:rFonts w:ascii="Times New Roman" w:hAnsi="Times New Roman"/>
          <w:sz w:val="20"/>
        </w:rPr>
        <w:t xml:space="preserve">: A Quantified Implementation of the </w:t>
      </w:r>
      <w:proofErr w:type="spellStart"/>
      <w:r w:rsidRPr="00E05F82">
        <w:rPr>
          <w:rFonts w:ascii="Times New Roman" w:hAnsi="Times New Roman"/>
          <w:sz w:val="20"/>
        </w:rPr>
        <w:t>Kraljic</w:t>
      </w:r>
      <w:proofErr w:type="spellEnd"/>
      <w:r w:rsidRPr="00E05F82">
        <w:rPr>
          <w:rFonts w:ascii="Times New Roman" w:hAnsi="Times New Roman"/>
          <w:sz w:val="20"/>
        </w:rPr>
        <w:t xml:space="preserve"> Matrix Comprehensive R Archive Network; Package version 1.0.0.</w:t>
      </w:r>
    </w:p>
    <w:p w14:paraId="21855D84" w14:textId="77777777" w:rsidR="00E05F82" w:rsidRPr="00E05F82" w:rsidRDefault="00E05F82" w:rsidP="00E05F82">
      <w:pPr>
        <w:pStyle w:val="ListParagraph"/>
        <w:rPr>
          <w:rFonts w:ascii="Times New Roman" w:hAnsi="Times New Roman"/>
          <w:sz w:val="20"/>
        </w:rPr>
      </w:pPr>
    </w:p>
    <w:p w14:paraId="398879DD" w14:textId="77777777" w:rsidR="0021591C" w:rsidRPr="00E76B46" w:rsidRDefault="002970C7" w:rsidP="0021591C">
      <w:pPr>
        <w:rPr>
          <w:rFonts w:ascii="Times New Roman" w:hAnsi="Times New Roman"/>
          <w:sz w:val="20"/>
        </w:rPr>
      </w:pPr>
      <w:r>
        <w:rPr>
          <w:rFonts w:ascii="Times New Roman" w:hAnsi="Times New Roman"/>
          <w:sz w:val="20"/>
        </w:rPr>
        <w:t>Provide all a</w:t>
      </w:r>
      <w:r w:rsidR="0021591C" w:rsidRPr="00E76B46">
        <w:rPr>
          <w:rFonts w:ascii="Times New Roman" w:hAnsi="Times New Roman"/>
          <w:sz w:val="20"/>
        </w:rPr>
        <w:t xml:space="preserve">ppropriate bibliographic information </w:t>
      </w:r>
      <w:r>
        <w:rPr>
          <w:rFonts w:ascii="Times New Roman" w:hAnsi="Times New Roman"/>
          <w:sz w:val="20"/>
        </w:rPr>
        <w:t>as applicable</w:t>
      </w:r>
      <w:r w:rsidR="0021591C" w:rsidRPr="00E76B46">
        <w:rPr>
          <w:rFonts w:ascii="Times New Roman" w:hAnsi="Times New Roman"/>
          <w:sz w:val="20"/>
        </w:rPr>
        <w:t>.</w:t>
      </w:r>
      <w:r w:rsidR="00102D53">
        <w:rPr>
          <w:rFonts w:ascii="Times New Roman" w:hAnsi="Times New Roman"/>
          <w:sz w:val="20"/>
        </w:rPr>
        <w:t xml:space="preserve"> Student co-authors should be designated with asterisks</w:t>
      </w:r>
      <w:r w:rsidR="0069224C">
        <w:rPr>
          <w:rFonts w:ascii="Times New Roman" w:hAnsi="Times New Roman"/>
          <w:sz w:val="20"/>
        </w:rPr>
        <w:t xml:space="preserve"> </w:t>
      </w:r>
      <w:r w:rsidR="00102D53">
        <w:rPr>
          <w:rFonts w:ascii="Times New Roman" w:hAnsi="Times New Roman"/>
          <w:sz w:val="20"/>
        </w:rPr>
        <w:t>(*).</w:t>
      </w:r>
    </w:p>
    <w:p w14:paraId="398879DE" w14:textId="77777777" w:rsidR="00350F28" w:rsidRDefault="00350F28" w:rsidP="0021591C">
      <w:pPr>
        <w:rPr>
          <w:rFonts w:ascii="Times New Roman" w:hAnsi="Times New Roman"/>
          <w:sz w:val="20"/>
        </w:rPr>
      </w:pPr>
    </w:p>
    <w:p w14:paraId="398879DF" w14:textId="77777777" w:rsidR="0021591C" w:rsidRDefault="0021591C" w:rsidP="007D6E9B">
      <w:pPr>
        <w:rPr>
          <w:rFonts w:ascii="Times New Roman" w:hAnsi="Times New Roman"/>
          <w:sz w:val="20"/>
        </w:rPr>
      </w:pPr>
      <w:r w:rsidRPr="00E76B46">
        <w:rPr>
          <w:rFonts w:ascii="Times New Roman" w:hAnsi="Times New Roman"/>
          <w:b/>
          <w:sz w:val="20"/>
        </w:rPr>
        <w:t xml:space="preserve">Publications in </w:t>
      </w:r>
      <w:r w:rsidR="00E65CC2">
        <w:rPr>
          <w:rFonts w:ascii="Times New Roman" w:hAnsi="Times New Roman"/>
          <w:b/>
          <w:sz w:val="20"/>
        </w:rPr>
        <w:t>Review/Revision</w:t>
      </w:r>
      <w:r w:rsidR="00207D46">
        <w:rPr>
          <w:rFonts w:ascii="Times New Roman" w:hAnsi="Times New Roman"/>
          <w:b/>
          <w:sz w:val="20"/>
        </w:rPr>
        <w:t>.</w:t>
      </w:r>
      <w:r w:rsidR="00207D46">
        <w:rPr>
          <w:rFonts w:ascii="Times New Roman" w:hAnsi="Times New Roman"/>
          <w:sz w:val="20"/>
        </w:rPr>
        <w:t xml:space="preserve">  Include here papers that are submitted and under review (“</w:t>
      </w:r>
      <w:r w:rsidR="00180BF7">
        <w:rPr>
          <w:rFonts w:ascii="Times New Roman" w:hAnsi="Times New Roman"/>
          <w:sz w:val="20"/>
        </w:rPr>
        <w:t>under review”) as of 2015</w:t>
      </w:r>
      <w:r w:rsidR="001C7332">
        <w:rPr>
          <w:rFonts w:ascii="Times New Roman" w:hAnsi="Times New Roman"/>
          <w:sz w:val="20"/>
        </w:rPr>
        <w:t>.06.30</w:t>
      </w:r>
      <w:r w:rsidR="00207D46">
        <w:rPr>
          <w:rFonts w:ascii="Times New Roman" w:hAnsi="Times New Roman"/>
          <w:sz w:val="20"/>
        </w:rPr>
        <w:t xml:space="preserve"> and papers that are being revised (“in revision”).  Papers that are not </w:t>
      </w:r>
      <w:r w:rsidR="00D9704B">
        <w:rPr>
          <w:rFonts w:ascii="Times New Roman" w:hAnsi="Times New Roman"/>
          <w:sz w:val="20"/>
        </w:rPr>
        <w:t xml:space="preserve">fully </w:t>
      </w:r>
      <w:r w:rsidR="00207D46">
        <w:rPr>
          <w:rFonts w:ascii="Times New Roman" w:hAnsi="Times New Roman"/>
          <w:sz w:val="20"/>
        </w:rPr>
        <w:t xml:space="preserve">accepted </w:t>
      </w:r>
      <w:r w:rsidR="00D9704B">
        <w:rPr>
          <w:rFonts w:ascii="Times New Roman" w:hAnsi="Times New Roman"/>
          <w:sz w:val="20"/>
        </w:rPr>
        <w:t xml:space="preserve">formally </w:t>
      </w:r>
      <w:r w:rsidR="00207D46">
        <w:rPr>
          <w:rFonts w:ascii="Times New Roman" w:hAnsi="Times New Roman"/>
          <w:sz w:val="20"/>
        </w:rPr>
        <w:t xml:space="preserve">(i.e., “tentatively accepted”) should be </w:t>
      </w:r>
      <w:r w:rsidR="00D9704B">
        <w:rPr>
          <w:rFonts w:ascii="Times New Roman" w:hAnsi="Times New Roman"/>
          <w:sz w:val="20"/>
        </w:rPr>
        <w:t xml:space="preserve">denoted as “under review” until they are fully accepted.  </w:t>
      </w:r>
      <w:r w:rsidR="001C7332">
        <w:rPr>
          <w:rFonts w:ascii="Times New Roman" w:hAnsi="Times New Roman"/>
          <w:sz w:val="20"/>
        </w:rPr>
        <w:t xml:space="preserve">Papers that are planned or are being written should not be included here.  </w:t>
      </w:r>
      <w:r w:rsidR="00D9704B">
        <w:rPr>
          <w:rFonts w:ascii="Times New Roman" w:hAnsi="Times New Roman"/>
          <w:sz w:val="20"/>
        </w:rPr>
        <w:t>In each case the journal to which the paper was submitted must be listed.</w:t>
      </w:r>
      <w:r w:rsidR="00102D53">
        <w:rPr>
          <w:rFonts w:ascii="Times New Roman" w:hAnsi="Times New Roman"/>
          <w:sz w:val="20"/>
        </w:rPr>
        <w:t xml:space="preserve">  Student co-authors should be designated with asterisks</w:t>
      </w:r>
      <w:r w:rsidR="007D6E9B">
        <w:rPr>
          <w:rFonts w:ascii="Times New Roman" w:hAnsi="Times New Roman"/>
          <w:sz w:val="20"/>
        </w:rPr>
        <w:t xml:space="preserve"> </w:t>
      </w:r>
      <w:r w:rsidR="00102D53">
        <w:rPr>
          <w:rFonts w:ascii="Times New Roman" w:hAnsi="Times New Roman"/>
          <w:sz w:val="20"/>
        </w:rPr>
        <w:t>(*).</w:t>
      </w:r>
    </w:p>
    <w:p w14:paraId="398879E0" w14:textId="77777777" w:rsidR="006825A4" w:rsidRPr="00E76B46" w:rsidRDefault="006825A4" w:rsidP="007D6E9B">
      <w:pPr>
        <w:rPr>
          <w:rFonts w:ascii="Times New Roman" w:hAnsi="Times New Roman"/>
          <w:b/>
          <w:sz w:val="20"/>
        </w:rPr>
      </w:pPr>
    </w:p>
    <w:p w14:paraId="398879E1" w14:textId="77777777" w:rsidR="00DF5D4C" w:rsidRPr="00DF5D4C" w:rsidRDefault="00DF5D4C" w:rsidP="00BD67D6">
      <w:pPr>
        <w:pStyle w:val="ListParagraph"/>
        <w:numPr>
          <w:ilvl w:val="0"/>
          <w:numId w:val="22"/>
        </w:numPr>
        <w:tabs>
          <w:tab w:val="left" w:pos="450"/>
        </w:tabs>
        <w:rPr>
          <w:rFonts w:ascii="Times New Roman" w:hAnsi="Times New Roman"/>
          <w:bCs/>
          <w:sz w:val="20"/>
        </w:rPr>
      </w:pPr>
      <w:proofErr w:type="spellStart"/>
      <w:r w:rsidRPr="00DF5D4C">
        <w:rPr>
          <w:rFonts w:ascii="Times New Roman" w:hAnsi="Times New Roman"/>
          <w:bCs/>
          <w:sz w:val="20"/>
        </w:rPr>
        <w:t>Vandawaker</w:t>
      </w:r>
      <w:proofErr w:type="spellEnd"/>
      <w:r w:rsidRPr="00DF5D4C">
        <w:rPr>
          <w:rFonts w:ascii="Times New Roman" w:hAnsi="Times New Roman"/>
          <w:bCs/>
          <w:sz w:val="20"/>
        </w:rPr>
        <w:t xml:space="preserve"> R. M., Jacques D. R., </w:t>
      </w:r>
      <w:r w:rsidRPr="00DF5D4C">
        <w:rPr>
          <w:rFonts w:ascii="Times New Roman" w:hAnsi="Times New Roman"/>
          <w:b/>
          <w:bCs/>
          <w:sz w:val="20"/>
        </w:rPr>
        <w:t>Freels J. K</w:t>
      </w:r>
      <w:r w:rsidRPr="00DF5D4C">
        <w:rPr>
          <w:rFonts w:ascii="Times New Roman" w:hAnsi="Times New Roman"/>
          <w:bCs/>
          <w:sz w:val="20"/>
        </w:rPr>
        <w:t>., Ryan E., and Huscroft J. (2016) “Health Monitoring Impact on Non-Repairable Component Supply Methods” Journal of Quality in Maintenance Engineering</w:t>
      </w:r>
      <w:r>
        <w:rPr>
          <w:rFonts w:ascii="Times New Roman" w:hAnsi="Times New Roman"/>
          <w:bCs/>
          <w:sz w:val="20"/>
        </w:rPr>
        <w:t xml:space="preserve">, </w:t>
      </w:r>
      <w:r w:rsidRPr="00DF5D4C">
        <w:rPr>
          <w:rFonts w:ascii="Times New Roman" w:hAnsi="Times New Roman"/>
          <w:bCs/>
          <w:i/>
          <w:sz w:val="20"/>
        </w:rPr>
        <w:t>under review</w:t>
      </w:r>
    </w:p>
    <w:p w14:paraId="398879E2" w14:textId="1827E5C2" w:rsidR="006825A4" w:rsidRPr="00DF5D4C" w:rsidRDefault="006825A4" w:rsidP="00AA6909">
      <w:pPr>
        <w:pStyle w:val="ListParagraph"/>
        <w:numPr>
          <w:ilvl w:val="0"/>
          <w:numId w:val="22"/>
        </w:numPr>
        <w:tabs>
          <w:tab w:val="left" w:pos="450"/>
        </w:tabs>
        <w:rPr>
          <w:rFonts w:ascii="Times New Roman" w:hAnsi="Times New Roman"/>
          <w:bCs/>
          <w:sz w:val="20"/>
        </w:rPr>
      </w:pPr>
      <w:r w:rsidRPr="00C358C9">
        <w:rPr>
          <w:rFonts w:ascii="Times New Roman" w:hAnsi="Times New Roman"/>
          <w:b/>
          <w:bCs/>
          <w:sz w:val="20"/>
        </w:rPr>
        <w:t>J. K. Freels</w:t>
      </w:r>
      <w:r w:rsidRPr="00C358C9">
        <w:rPr>
          <w:rFonts w:ascii="Times New Roman" w:hAnsi="Times New Roman"/>
          <w:bCs/>
          <w:sz w:val="20"/>
        </w:rPr>
        <w:t>, J. J. Pignatiello,</w:t>
      </w:r>
      <w:r w:rsidRPr="00C358C9">
        <w:rPr>
          <w:rFonts w:ascii="Times New Roman" w:hAnsi="Times New Roman"/>
          <w:b/>
          <w:bCs/>
          <w:sz w:val="20"/>
        </w:rPr>
        <w:t xml:space="preserve"> </w:t>
      </w:r>
      <w:r w:rsidR="0020156D">
        <w:rPr>
          <w:rFonts w:ascii="Times New Roman" w:hAnsi="Times New Roman"/>
          <w:bCs/>
          <w:sz w:val="20"/>
        </w:rPr>
        <w:t>R. L. Warr, and R. R. Hill (2017</w:t>
      </w:r>
      <w:r w:rsidRPr="00C358C9">
        <w:rPr>
          <w:rFonts w:ascii="Times New Roman" w:hAnsi="Times New Roman"/>
          <w:bCs/>
          <w:sz w:val="20"/>
        </w:rPr>
        <w:t>), “</w:t>
      </w:r>
      <w:r w:rsidRPr="00C358C9">
        <w:rPr>
          <w:rFonts w:ascii="Times New Roman" w:hAnsi="Times New Roman"/>
          <w:bCs/>
          <w:i/>
          <w:sz w:val="20"/>
        </w:rPr>
        <w:t>Maximum Likelihood Estimation for the Poly Weibull Distribution</w:t>
      </w:r>
      <w:r w:rsidRPr="00C358C9">
        <w:rPr>
          <w:rFonts w:ascii="Times New Roman" w:hAnsi="Times New Roman"/>
          <w:bCs/>
          <w:sz w:val="20"/>
        </w:rPr>
        <w:t xml:space="preserve">”, </w:t>
      </w:r>
      <w:r w:rsidR="00C66157">
        <w:rPr>
          <w:rFonts w:ascii="Times New Roman" w:hAnsi="Times New Roman"/>
          <w:b/>
          <w:bCs/>
          <w:iCs/>
          <w:sz w:val="20"/>
        </w:rPr>
        <w:t>Quality</w:t>
      </w:r>
      <w:r w:rsidRPr="00C358C9">
        <w:rPr>
          <w:rFonts w:ascii="Times New Roman" w:hAnsi="Times New Roman"/>
          <w:b/>
          <w:bCs/>
          <w:iCs/>
          <w:sz w:val="20"/>
        </w:rPr>
        <w:t xml:space="preserve"> Engineering</w:t>
      </w:r>
      <w:r w:rsidRPr="00C358C9">
        <w:rPr>
          <w:rFonts w:ascii="Times New Roman" w:hAnsi="Times New Roman"/>
          <w:bCs/>
          <w:sz w:val="20"/>
        </w:rPr>
        <w:t>, under review</w:t>
      </w:r>
    </w:p>
    <w:p w14:paraId="398879E3" w14:textId="1E5AE1FE" w:rsidR="006825A4" w:rsidRPr="00C358C9" w:rsidRDefault="006825A4" w:rsidP="00C358C9">
      <w:pPr>
        <w:pStyle w:val="ListParagraph"/>
        <w:numPr>
          <w:ilvl w:val="0"/>
          <w:numId w:val="22"/>
        </w:numPr>
        <w:tabs>
          <w:tab w:val="left" w:pos="450"/>
        </w:tabs>
        <w:rPr>
          <w:rFonts w:ascii="Arial" w:hAnsi="Arial" w:cs="Arial"/>
          <w:bCs/>
          <w:sz w:val="20"/>
        </w:rPr>
      </w:pPr>
      <w:r w:rsidRPr="00C358C9">
        <w:rPr>
          <w:rFonts w:ascii="Times New Roman" w:hAnsi="Times New Roman"/>
          <w:b/>
          <w:bCs/>
          <w:sz w:val="20"/>
        </w:rPr>
        <w:t>J. K. Freels</w:t>
      </w:r>
      <w:r w:rsidRPr="00C358C9">
        <w:rPr>
          <w:rFonts w:ascii="Times New Roman" w:hAnsi="Times New Roman"/>
          <w:bCs/>
          <w:sz w:val="20"/>
        </w:rPr>
        <w:t>, J. J. Pignatiello,</w:t>
      </w:r>
      <w:r w:rsidRPr="00C358C9">
        <w:rPr>
          <w:rFonts w:ascii="Times New Roman" w:hAnsi="Times New Roman"/>
          <w:b/>
          <w:bCs/>
          <w:sz w:val="20"/>
        </w:rPr>
        <w:t xml:space="preserve"> </w:t>
      </w:r>
      <w:r w:rsidRPr="00C358C9">
        <w:rPr>
          <w:rFonts w:ascii="Times New Roman" w:hAnsi="Times New Roman"/>
          <w:bCs/>
          <w:sz w:val="20"/>
        </w:rPr>
        <w:t>R. L. Warr, and R. R. Hill (201</w:t>
      </w:r>
      <w:r w:rsidR="0020156D">
        <w:rPr>
          <w:rFonts w:ascii="Times New Roman" w:hAnsi="Times New Roman"/>
          <w:bCs/>
          <w:sz w:val="20"/>
        </w:rPr>
        <w:t>7</w:t>
      </w:r>
      <w:r w:rsidRPr="00C358C9">
        <w:rPr>
          <w:rFonts w:ascii="Times New Roman" w:hAnsi="Times New Roman"/>
          <w:bCs/>
          <w:sz w:val="20"/>
        </w:rPr>
        <w:t>), “</w:t>
      </w:r>
      <w:r w:rsidRPr="00C358C9">
        <w:rPr>
          <w:rFonts w:ascii="Times New Roman" w:hAnsi="Times New Roman"/>
          <w:bCs/>
          <w:i/>
          <w:sz w:val="20"/>
        </w:rPr>
        <w:t>Estimatin</w:t>
      </w:r>
      <w:r w:rsidR="00B726F5" w:rsidRPr="00C358C9">
        <w:rPr>
          <w:rFonts w:ascii="Times New Roman" w:hAnsi="Times New Roman"/>
          <w:bCs/>
          <w:i/>
          <w:sz w:val="20"/>
        </w:rPr>
        <w:t>g</w:t>
      </w:r>
      <w:r w:rsidRPr="00C358C9">
        <w:rPr>
          <w:rFonts w:ascii="Times New Roman" w:hAnsi="Times New Roman"/>
          <w:bCs/>
          <w:i/>
          <w:sz w:val="20"/>
        </w:rPr>
        <w:t xml:space="preserve"> </w:t>
      </w:r>
      <w:r w:rsidR="00B726F5" w:rsidRPr="00C358C9">
        <w:rPr>
          <w:rFonts w:ascii="Times New Roman" w:hAnsi="Times New Roman"/>
          <w:bCs/>
          <w:i/>
          <w:sz w:val="20"/>
        </w:rPr>
        <w:t>Reliability Improvement in Highly Accelerated Life Testing</w:t>
      </w:r>
      <w:r w:rsidRPr="00C358C9">
        <w:rPr>
          <w:rFonts w:ascii="Times New Roman" w:hAnsi="Times New Roman"/>
          <w:bCs/>
          <w:sz w:val="20"/>
        </w:rPr>
        <w:t xml:space="preserve">”, </w:t>
      </w:r>
      <w:r w:rsidR="00B726F5" w:rsidRPr="00C358C9">
        <w:rPr>
          <w:rFonts w:ascii="Times New Roman" w:hAnsi="Times New Roman"/>
          <w:b/>
          <w:iCs/>
          <w:sz w:val="20"/>
        </w:rPr>
        <w:t>Quality and Reliability Engineering International</w:t>
      </w:r>
      <w:r w:rsidRPr="00C358C9">
        <w:rPr>
          <w:rFonts w:ascii="Times New Roman" w:hAnsi="Times New Roman"/>
          <w:bCs/>
          <w:sz w:val="20"/>
        </w:rPr>
        <w:t>, under review</w:t>
      </w:r>
    </w:p>
    <w:p w14:paraId="398879E4" w14:textId="77777777" w:rsidR="006825A4" w:rsidRDefault="006825A4" w:rsidP="00AA6909">
      <w:pPr>
        <w:tabs>
          <w:tab w:val="left" w:pos="450"/>
        </w:tabs>
        <w:rPr>
          <w:rFonts w:ascii="Times New Roman" w:hAnsi="Times New Roman"/>
          <w:b/>
          <w:sz w:val="20"/>
        </w:rPr>
      </w:pPr>
    </w:p>
    <w:p w14:paraId="398879E5" w14:textId="77777777" w:rsidR="00DB0060" w:rsidRDefault="00DB0060" w:rsidP="00AA6909">
      <w:pPr>
        <w:tabs>
          <w:tab w:val="left" w:pos="450"/>
        </w:tabs>
        <w:rPr>
          <w:rFonts w:ascii="Times New Roman" w:hAnsi="Times New Roman"/>
          <w:b/>
          <w:sz w:val="20"/>
        </w:rPr>
      </w:pPr>
    </w:p>
    <w:p w14:paraId="398879E6" w14:textId="77777777" w:rsidR="00DB0060" w:rsidRDefault="00DB0060" w:rsidP="00AA6909">
      <w:pPr>
        <w:tabs>
          <w:tab w:val="left" w:pos="450"/>
        </w:tabs>
        <w:rPr>
          <w:rFonts w:ascii="Times New Roman" w:hAnsi="Times New Roman"/>
          <w:sz w:val="20"/>
        </w:rPr>
      </w:pPr>
      <w:r>
        <w:rPr>
          <w:rFonts w:ascii="Times New Roman" w:hAnsi="Times New Roman"/>
          <w:b/>
          <w:sz w:val="20"/>
        </w:rPr>
        <w:t>Publication History</w:t>
      </w:r>
      <w:r w:rsidR="005B0145">
        <w:rPr>
          <w:rFonts w:ascii="Times New Roman" w:hAnsi="Times New Roman"/>
          <w:b/>
          <w:sz w:val="20"/>
        </w:rPr>
        <w:t xml:space="preserve">. </w:t>
      </w:r>
      <w:r w:rsidR="005B0145">
        <w:rPr>
          <w:rFonts w:ascii="Times New Roman" w:hAnsi="Times New Roman"/>
          <w:sz w:val="20"/>
        </w:rPr>
        <w:t xml:space="preserve">Here you will populate a table showing a summary at a glance of </w:t>
      </w:r>
      <w:r w:rsidR="00F05FE0">
        <w:rPr>
          <w:rFonts w:ascii="Times New Roman" w:hAnsi="Times New Roman"/>
          <w:sz w:val="20"/>
        </w:rPr>
        <w:t>the number of your</w:t>
      </w:r>
      <w:r w:rsidR="005B0145">
        <w:rPr>
          <w:rFonts w:ascii="Times New Roman" w:hAnsi="Times New Roman"/>
          <w:sz w:val="20"/>
        </w:rPr>
        <w:t xml:space="preserve"> publications over the last five years.  Only include in print or accepted papers and books here.</w:t>
      </w:r>
      <w:r w:rsidR="00F05FE0">
        <w:rPr>
          <w:rFonts w:ascii="Times New Roman" w:hAnsi="Times New Roman"/>
          <w:sz w:val="20"/>
        </w:rPr>
        <w:t xml:space="preserve">  Note that the numbers identified in the table must match what you have listed above for 2013-2014.</w:t>
      </w:r>
    </w:p>
    <w:p w14:paraId="398879E7" w14:textId="77777777" w:rsidR="005B0145" w:rsidRDefault="005B0145" w:rsidP="00AA6909">
      <w:pPr>
        <w:tabs>
          <w:tab w:val="left" w:pos="450"/>
        </w:tabs>
        <w:rPr>
          <w:rFonts w:ascii="Times New Roman" w:hAnsi="Times New Roman"/>
          <w:sz w:val="20"/>
        </w:rPr>
      </w:pPr>
    </w:p>
    <w:tbl>
      <w:tblPr>
        <w:tblStyle w:val="TableGrid"/>
        <w:tblW w:w="0" w:type="auto"/>
        <w:tblLook w:val="04A0" w:firstRow="1" w:lastRow="0" w:firstColumn="1" w:lastColumn="0" w:noHBand="0" w:noVBand="1"/>
      </w:tblPr>
      <w:tblGrid>
        <w:gridCol w:w="1810"/>
        <w:gridCol w:w="1796"/>
        <w:gridCol w:w="1796"/>
        <w:gridCol w:w="1796"/>
        <w:gridCol w:w="1796"/>
        <w:gridCol w:w="1796"/>
      </w:tblGrid>
      <w:tr w:rsidR="005B0145" w14:paraId="398879EE" w14:textId="77777777" w:rsidTr="00F31B81">
        <w:tc>
          <w:tcPr>
            <w:tcW w:w="1836" w:type="dxa"/>
          </w:tcPr>
          <w:p w14:paraId="398879E8" w14:textId="77777777" w:rsidR="005B0145" w:rsidRPr="005B0145" w:rsidRDefault="005B0145" w:rsidP="00AA6909">
            <w:pPr>
              <w:tabs>
                <w:tab w:val="left" w:pos="450"/>
              </w:tabs>
              <w:rPr>
                <w:rFonts w:ascii="Times New Roman" w:hAnsi="Times New Roman"/>
                <w:b/>
                <w:sz w:val="16"/>
              </w:rPr>
            </w:pPr>
          </w:p>
        </w:tc>
        <w:tc>
          <w:tcPr>
            <w:tcW w:w="1836" w:type="dxa"/>
            <w:tcBorders>
              <w:bottom w:val="single" w:sz="4" w:space="0" w:color="auto"/>
            </w:tcBorders>
          </w:tcPr>
          <w:p w14:paraId="398879E9" w14:textId="50E1AEB3" w:rsidR="005B0145" w:rsidRPr="005B0145" w:rsidRDefault="00CF033E" w:rsidP="00DF5D4C">
            <w:pPr>
              <w:tabs>
                <w:tab w:val="left" w:pos="450"/>
              </w:tabs>
              <w:jc w:val="center"/>
              <w:rPr>
                <w:rFonts w:ascii="Times New Roman" w:hAnsi="Times New Roman"/>
                <w:b/>
                <w:sz w:val="16"/>
              </w:rPr>
            </w:pPr>
            <w:r>
              <w:rPr>
                <w:rFonts w:ascii="Times New Roman" w:hAnsi="Times New Roman"/>
                <w:b/>
                <w:sz w:val="16"/>
              </w:rPr>
              <w:t>201</w:t>
            </w:r>
            <w:r w:rsidR="0020156D">
              <w:rPr>
                <w:rFonts w:ascii="Times New Roman" w:hAnsi="Times New Roman"/>
                <w:b/>
                <w:sz w:val="16"/>
              </w:rPr>
              <w:t>6</w:t>
            </w:r>
            <w:r w:rsidR="005B0145">
              <w:rPr>
                <w:rFonts w:ascii="Times New Roman" w:hAnsi="Times New Roman"/>
                <w:b/>
                <w:sz w:val="16"/>
              </w:rPr>
              <w:t>-201</w:t>
            </w:r>
            <w:r w:rsidR="0020156D">
              <w:rPr>
                <w:rFonts w:ascii="Times New Roman" w:hAnsi="Times New Roman"/>
                <w:b/>
                <w:sz w:val="16"/>
              </w:rPr>
              <w:t>7</w:t>
            </w:r>
          </w:p>
        </w:tc>
        <w:tc>
          <w:tcPr>
            <w:tcW w:w="1836" w:type="dxa"/>
            <w:tcBorders>
              <w:bottom w:val="single" w:sz="4" w:space="0" w:color="auto"/>
            </w:tcBorders>
          </w:tcPr>
          <w:p w14:paraId="398879EA" w14:textId="76878AF4" w:rsidR="005B0145" w:rsidRPr="005B0145" w:rsidRDefault="00CF033E" w:rsidP="00DF5D4C">
            <w:pPr>
              <w:tabs>
                <w:tab w:val="left" w:pos="450"/>
              </w:tabs>
              <w:jc w:val="center"/>
              <w:rPr>
                <w:rFonts w:ascii="Times New Roman" w:hAnsi="Times New Roman"/>
                <w:b/>
                <w:sz w:val="16"/>
              </w:rPr>
            </w:pPr>
            <w:r>
              <w:rPr>
                <w:rFonts w:ascii="Times New Roman" w:hAnsi="Times New Roman"/>
                <w:b/>
                <w:sz w:val="16"/>
              </w:rPr>
              <w:t>201</w:t>
            </w:r>
            <w:r w:rsidR="0020156D">
              <w:rPr>
                <w:rFonts w:ascii="Times New Roman" w:hAnsi="Times New Roman"/>
                <w:b/>
                <w:sz w:val="16"/>
              </w:rPr>
              <w:t>5</w:t>
            </w:r>
            <w:r w:rsidR="00DF5D4C">
              <w:rPr>
                <w:rFonts w:ascii="Times New Roman" w:hAnsi="Times New Roman"/>
                <w:b/>
                <w:sz w:val="16"/>
              </w:rPr>
              <w:t>-</w:t>
            </w:r>
            <w:r w:rsidR="005B0145">
              <w:rPr>
                <w:rFonts w:ascii="Times New Roman" w:hAnsi="Times New Roman"/>
                <w:b/>
                <w:sz w:val="16"/>
              </w:rPr>
              <w:t>201</w:t>
            </w:r>
            <w:r w:rsidR="0020156D">
              <w:rPr>
                <w:rFonts w:ascii="Times New Roman" w:hAnsi="Times New Roman"/>
                <w:b/>
                <w:sz w:val="16"/>
              </w:rPr>
              <w:t>6</w:t>
            </w:r>
          </w:p>
        </w:tc>
        <w:tc>
          <w:tcPr>
            <w:tcW w:w="1836" w:type="dxa"/>
            <w:tcBorders>
              <w:bottom w:val="single" w:sz="4" w:space="0" w:color="auto"/>
            </w:tcBorders>
          </w:tcPr>
          <w:p w14:paraId="398879EB" w14:textId="345C8275" w:rsidR="005B0145" w:rsidRPr="005B0145" w:rsidRDefault="00CF033E" w:rsidP="005B0145">
            <w:pPr>
              <w:tabs>
                <w:tab w:val="left" w:pos="450"/>
              </w:tabs>
              <w:jc w:val="center"/>
              <w:rPr>
                <w:rFonts w:ascii="Times New Roman" w:hAnsi="Times New Roman"/>
                <w:b/>
                <w:sz w:val="16"/>
              </w:rPr>
            </w:pPr>
            <w:r>
              <w:rPr>
                <w:rFonts w:ascii="Times New Roman" w:hAnsi="Times New Roman"/>
                <w:b/>
                <w:sz w:val="16"/>
              </w:rPr>
              <w:t>2</w:t>
            </w:r>
            <w:r w:rsidR="0020156D">
              <w:rPr>
                <w:rFonts w:ascii="Times New Roman" w:hAnsi="Times New Roman"/>
                <w:b/>
                <w:sz w:val="16"/>
              </w:rPr>
              <w:t>014</w:t>
            </w:r>
            <w:r w:rsidR="005B0145">
              <w:rPr>
                <w:rFonts w:ascii="Times New Roman" w:hAnsi="Times New Roman"/>
                <w:b/>
                <w:sz w:val="16"/>
              </w:rPr>
              <w:t>-201</w:t>
            </w:r>
            <w:r w:rsidR="0020156D">
              <w:rPr>
                <w:rFonts w:ascii="Times New Roman" w:hAnsi="Times New Roman"/>
                <w:b/>
                <w:sz w:val="16"/>
              </w:rPr>
              <w:t>5</w:t>
            </w:r>
          </w:p>
        </w:tc>
        <w:tc>
          <w:tcPr>
            <w:tcW w:w="1836" w:type="dxa"/>
            <w:tcBorders>
              <w:bottom w:val="single" w:sz="4" w:space="0" w:color="auto"/>
            </w:tcBorders>
          </w:tcPr>
          <w:p w14:paraId="398879EC" w14:textId="78EDA889" w:rsidR="005B0145" w:rsidRPr="005B0145" w:rsidRDefault="0020156D" w:rsidP="005B0145">
            <w:pPr>
              <w:tabs>
                <w:tab w:val="left" w:pos="450"/>
              </w:tabs>
              <w:jc w:val="center"/>
              <w:rPr>
                <w:rFonts w:ascii="Times New Roman" w:hAnsi="Times New Roman"/>
                <w:b/>
                <w:sz w:val="16"/>
              </w:rPr>
            </w:pPr>
            <w:r>
              <w:rPr>
                <w:rFonts w:ascii="Times New Roman" w:hAnsi="Times New Roman"/>
                <w:b/>
                <w:sz w:val="16"/>
              </w:rPr>
              <w:t>2013</w:t>
            </w:r>
            <w:r w:rsidR="005B0145">
              <w:rPr>
                <w:rFonts w:ascii="Times New Roman" w:hAnsi="Times New Roman"/>
                <w:b/>
                <w:sz w:val="16"/>
              </w:rPr>
              <w:t>-201</w:t>
            </w:r>
            <w:r>
              <w:rPr>
                <w:rFonts w:ascii="Times New Roman" w:hAnsi="Times New Roman"/>
                <w:b/>
                <w:sz w:val="16"/>
              </w:rPr>
              <w:t>4</w:t>
            </w:r>
          </w:p>
        </w:tc>
        <w:tc>
          <w:tcPr>
            <w:tcW w:w="1836" w:type="dxa"/>
            <w:tcBorders>
              <w:bottom w:val="single" w:sz="4" w:space="0" w:color="auto"/>
            </w:tcBorders>
          </w:tcPr>
          <w:p w14:paraId="398879ED" w14:textId="1E3B8728" w:rsidR="005B0145" w:rsidRPr="005B0145" w:rsidRDefault="0020156D" w:rsidP="005B0145">
            <w:pPr>
              <w:tabs>
                <w:tab w:val="left" w:pos="450"/>
              </w:tabs>
              <w:jc w:val="center"/>
              <w:rPr>
                <w:rFonts w:ascii="Times New Roman" w:hAnsi="Times New Roman"/>
                <w:b/>
                <w:sz w:val="16"/>
              </w:rPr>
            </w:pPr>
            <w:r>
              <w:rPr>
                <w:rFonts w:ascii="Times New Roman" w:hAnsi="Times New Roman"/>
                <w:b/>
                <w:sz w:val="16"/>
              </w:rPr>
              <w:t>2012</w:t>
            </w:r>
            <w:r w:rsidR="005B0145">
              <w:rPr>
                <w:rFonts w:ascii="Times New Roman" w:hAnsi="Times New Roman"/>
                <w:b/>
                <w:sz w:val="16"/>
              </w:rPr>
              <w:t>-201</w:t>
            </w:r>
            <w:r>
              <w:rPr>
                <w:rFonts w:ascii="Times New Roman" w:hAnsi="Times New Roman"/>
                <w:b/>
                <w:sz w:val="16"/>
              </w:rPr>
              <w:t>3</w:t>
            </w:r>
          </w:p>
        </w:tc>
      </w:tr>
      <w:tr w:rsidR="005B0145" w14:paraId="398879F5" w14:textId="77777777" w:rsidTr="00F31B81">
        <w:tc>
          <w:tcPr>
            <w:tcW w:w="1836" w:type="dxa"/>
            <w:tcBorders>
              <w:right w:val="single" w:sz="4" w:space="0" w:color="auto"/>
            </w:tcBorders>
          </w:tcPr>
          <w:p w14:paraId="398879EF" w14:textId="77777777"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 xml:space="preserve">New Refereed Journal Publications </w:t>
            </w:r>
            <w:proofErr w:type="gramStart"/>
            <w:r w:rsidRPr="005B0145">
              <w:rPr>
                <w:rFonts w:ascii="Times New Roman" w:hAnsi="Times New Roman"/>
                <w:sz w:val="16"/>
                <w:szCs w:val="16"/>
              </w:rPr>
              <w:t>In</w:t>
            </w:r>
            <w:proofErr w:type="gramEnd"/>
            <w:r w:rsidRPr="005B0145">
              <w:rPr>
                <w:rFonts w:ascii="Times New Roman" w:hAnsi="Times New Roman"/>
                <w:sz w:val="16"/>
                <w:szCs w:val="16"/>
              </w:rPr>
              <w:t xml:space="preserve"> Print</w:t>
            </w:r>
          </w:p>
        </w:tc>
        <w:tc>
          <w:tcPr>
            <w:tcW w:w="1836" w:type="dxa"/>
            <w:tcBorders>
              <w:top w:val="single" w:sz="4" w:space="0" w:color="auto"/>
              <w:left w:val="single" w:sz="4" w:space="0" w:color="auto"/>
              <w:bottom w:val="single" w:sz="4" w:space="0" w:color="auto"/>
              <w:right w:val="single" w:sz="4" w:space="0" w:color="auto"/>
            </w:tcBorders>
          </w:tcPr>
          <w:p w14:paraId="398879F0" w14:textId="0EE61E7D" w:rsidR="005B0145" w:rsidRPr="0020156D" w:rsidRDefault="0020156D" w:rsidP="0020156D">
            <w:pPr>
              <w:tabs>
                <w:tab w:val="left" w:pos="450"/>
              </w:tabs>
              <w:jc w:val="center"/>
              <w:rPr>
                <w:rFonts w:ascii="Times New Roman" w:hAnsi="Times New Roman"/>
                <w:b/>
                <w:sz w:val="24"/>
              </w:rPr>
            </w:pPr>
            <w:r>
              <w:rPr>
                <w:rFonts w:ascii="Times New Roman" w:hAnsi="Times New Roman"/>
                <w:b/>
                <w:sz w:val="24"/>
              </w:rPr>
              <w:t>3</w:t>
            </w:r>
          </w:p>
        </w:tc>
        <w:tc>
          <w:tcPr>
            <w:tcW w:w="1836" w:type="dxa"/>
            <w:tcBorders>
              <w:top w:val="single" w:sz="4" w:space="0" w:color="auto"/>
              <w:left w:val="single" w:sz="4" w:space="0" w:color="auto"/>
              <w:bottom w:val="single" w:sz="4" w:space="0" w:color="auto"/>
              <w:right w:val="single" w:sz="4" w:space="0" w:color="auto"/>
            </w:tcBorders>
          </w:tcPr>
          <w:p w14:paraId="398879F1" w14:textId="0428AC3A" w:rsidR="005B0145" w:rsidRPr="0020156D" w:rsidRDefault="0020156D" w:rsidP="0020156D">
            <w:pPr>
              <w:tabs>
                <w:tab w:val="left" w:pos="450"/>
              </w:tabs>
              <w:jc w:val="center"/>
              <w:rPr>
                <w:rFonts w:ascii="Times New Roman" w:hAnsi="Times New Roman"/>
                <w:b/>
                <w:sz w:val="24"/>
              </w:rPr>
            </w:pPr>
            <w:r>
              <w:rPr>
                <w:rFonts w:ascii="Times New Roman" w:hAnsi="Times New Roman"/>
                <w:b/>
                <w:sz w:val="24"/>
              </w:rPr>
              <w:t>2</w:t>
            </w:r>
          </w:p>
        </w:tc>
        <w:tc>
          <w:tcPr>
            <w:tcW w:w="1836" w:type="dxa"/>
            <w:tcBorders>
              <w:top w:val="single" w:sz="4" w:space="0" w:color="auto"/>
              <w:left w:val="single" w:sz="4" w:space="0" w:color="auto"/>
              <w:bottom w:val="single" w:sz="4" w:space="0" w:color="auto"/>
              <w:right w:val="single" w:sz="4" w:space="0" w:color="auto"/>
            </w:tcBorders>
          </w:tcPr>
          <w:p w14:paraId="398879F2" w14:textId="77777777" w:rsidR="005B0145" w:rsidRPr="0020156D" w:rsidRDefault="00CF033E" w:rsidP="0020156D">
            <w:pPr>
              <w:tabs>
                <w:tab w:val="left" w:pos="450"/>
              </w:tabs>
              <w:jc w:val="center"/>
              <w:rPr>
                <w:rFonts w:ascii="Times New Roman" w:hAnsi="Times New Roman"/>
                <w:b/>
                <w:sz w:val="24"/>
              </w:rPr>
            </w:pPr>
            <w:r w:rsidRPr="0020156D">
              <w:rPr>
                <w:rFonts w:ascii="Times New Roman" w:hAnsi="Times New Roman"/>
                <w:b/>
                <w:sz w:val="24"/>
              </w:rPr>
              <w:t>1</w:t>
            </w:r>
          </w:p>
        </w:tc>
        <w:tc>
          <w:tcPr>
            <w:tcW w:w="1836" w:type="dxa"/>
            <w:tcBorders>
              <w:top w:val="single" w:sz="4" w:space="0" w:color="auto"/>
              <w:left w:val="single" w:sz="4" w:space="0" w:color="auto"/>
              <w:bottom w:val="single" w:sz="4" w:space="0" w:color="auto"/>
              <w:right w:val="single" w:sz="4" w:space="0" w:color="auto"/>
            </w:tcBorders>
          </w:tcPr>
          <w:p w14:paraId="398879F3" w14:textId="137C2BE6" w:rsidR="005B0145" w:rsidRPr="0020156D" w:rsidRDefault="0020156D" w:rsidP="0020156D">
            <w:pPr>
              <w:tabs>
                <w:tab w:val="left" w:pos="450"/>
              </w:tabs>
              <w:jc w:val="center"/>
              <w:rPr>
                <w:rFonts w:ascii="Times New Roman" w:hAnsi="Times New Roman"/>
                <w:b/>
                <w:sz w:val="24"/>
              </w:rPr>
            </w:pPr>
            <w:r w:rsidRPr="0020156D">
              <w:rPr>
                <w:rFonts w:ascii="Times New Roman" w:hAnsi="Times New Roman"/>
                <w:b/>
                <w:sz w:val="24"/>
              </w:rPr>
              <w:t>1</w:t>
            </w:r>
          </w:p>
        </w:tc>
        <w:tc>
          <w:tcPr>
            <w:tcW w:w="1836" w:type="dxa"/>
            <w:tcBorders>
              <w:top w:val="single" w:sz="4" w:space="0" w:color="auto"/>
              <w:left w:val="single" w:sz="4" w:space="0" w:color="auto"/>
              <w:bottom w:val="single" w:sz="4" w:space="0" w:color="auto"/>
              <w:right w:val="single" w:sz="4" w:space="0" w:color="auto"/>
            </w:tcBorders>
          </w:tcPr>
          <w:p w14:paraId="398879F4" w14:textId="46107475" w:rsidR="005B0145" w:rsidRPr="0020156D" w:rsidRDefault="0020156D" w:rsidP="0020156D">
            <w:pPr>
              <w:tabs>
                <w:tab w:val="left" w:pos="450"/>
              </w:tabs>
              <w:jc w:val="center"/>
              <w:rPr>
                <w:rFonts w:ascii="Times New Roman" w:hAnsi="Times New Roman"/>
                <w:b/>
                <w:sz w:val="24"/>
              </w:rPr>
            </w:pPr>
            <w:r w:rsidRPr="0020156D">
              <w:rPr>
                <w:rFonts w:ascii="Times New Roman" w:hAnsi="Times New Roman"/>
                <w:b/>
                <w:sz w:val="24"/>
              </w:rPr>
              <w:t>1</w:t>
            </w:r>
          </w:p>
        </w:tc>
      </w:tr>
      <w:tr w:rsidR="005B0145" w14:paraId="398879FC" w14:textId="77777777" w:rsidTr="00F31B81">
        <w:tc>
          <w:tcPr>
            <w:tcW w:w="1836" w:type="dxa"/>
            <w:tcBorders>
              <w:right w:val="single" w:sz="4" w:space="0" w:color="auto"/>
            </w:tcBorders>
          </w:tcPr>
          <w:p w14:paraId="398879F6" w14:textId="77777777"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 xml:space="preserve">New Refereed Journal Publications </w:t>
            </w:r>
            <w:proofErr w:type="gramStart"/>
            <w:r w:rsidRPr="005B0145">
              <w:rPr>
                <w:rFonts w:ascii="Times New Roman" w:hAnsi="Times New Roman"/>
                <w:sz w:val="16"/>
                <w:szCs w:val="16"/>
              </w:rPr>
              <w:t>To</w:t>
            </w:r>
            <w:proofErr w:type="gramEnd"/>
            <w:r w:rsidRPr="005B0145">
              <w:rPr>
                <w:rFonts w:ascii="Times New Roman" w:hAnsi="Times New Roman"/>
                <w:sz w:val="16"/>
                <w:szCs w:val="16"/>
              </w:rPr>
              <w:t xml:space="preserve"> Appear</w:t>
            </w:r>
          </w:p>
        </w:tc>
        <w:tc>
          <w:tcPr>
            <w:tcW w:w="1836" w:type="dxa"/>
            <w:tcBorders>
              <w:top w:val="single" w:sz="4" w:space="0" w:color="auto"/>
              <w:left w:val="single" w:sz="4" w:space="0" w:color="auto"/>
              <w:bottom w:val="single" w:sz="4" w:space="0" w:color="auto"/>
              <w:right w:val="single" w:sz="4" w:space="0" w:color="auto"/>
            </w:tcBorders>
          </w:tcPr>
          <w:p w14:paraId="398879F7"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9F8"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9F9"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9FA"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9FB" w14:textId="77777777" w:rsidR="005B0145" w:rsidRPr="0020156D" w:rsidRDefault="005B0145" w:rsidP="0020156D">
            <w:pPr>
              <w:tabs>
                <w:tab w:val="left" w:pos="450"/>
              </w:tabs>
              <w:jc w:val="center"/>
              <w:rPr>
                <w:rFonts w:ascii="Times New Roman" w:hAnsi="Times New Roman"/>
                <w:b/>
                <w:sz w:val="24"/>
              </w:rPr>
            </w:pPr>
          </w:p>
        </w:tc>
      </w:tr>
      <w:tr w:rsidR="005B0145" w14:paraId="39887A03" w14:textId="77777777" w:rsidTr="00F31B81">
        <w:tc>
          <w:tcPr>
            <w:tcW w:w="1836" w:type="dxa"/>
            <w:tcBorders>
              <w:right w:val="single" w:sz="4" w:space="0" w:color="auto"/>
            </w:tcBorders>
          </w:tcPr>
          <w:p w14:paraId="398879FD" w14:textId="77777777"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Refereed Conference Papers (Full Paper Reviewed)</w:t>
            </w:r>
          </w:p>
        </w:tc>
        <w:tc>
          <w:tcPr>
            <w:tcW w:w="1836" w:type="dxa"/>
            <w:tcBorders>
              <w:top w:val="single" w:sz="4" w:space="0" w:color="auto"/>
              <w:left w:val="single" w:sz="4" w:space="0" w:color="auto"/>
              <w:bottom w:val="single" w:sz="4" w:space="0" w:color="auto"/>
              <w:right w:val="single" w:sz="4" w:space="0" w:color="auto"/>
            </w:tcBorders>
          </w:tcPr>
          <w:p w14:paraId="398879FE" w14:textId="5D298283" w:rsidR="005B0145" w:rsidRPr="0020156D" w:rsidRDefault="00F31B81" w:rsidP="0020156D">
            <w:pPr>
              <w:tabs>
                <w:tab w:val="left" w:pos="450"/>
              </w:tabs>
              <w:jc w:val="center"/>
              <w:rPr>
                <w:rFonts w:ascii="Times New Roman" w:hAnsi="Times New Roman"/>
                <w:b/>
                <w:sz w:val="24"/>
              </w:rPr>
            </w:pPr>
            <w:r>
              <w:rPr>
                <w:rFonts w:ascii="Times New Roman" w:hAnsi="Times New Roman"/>
                <w:b/>
                <w:sz w:val="24"/>
              </w:rPr>
              <w:t>1</w:t>
            </w:r>
          </w:p>
        </w:tc>
        <w:tc>
          <w:tcPr>
            <w:tcW w:w="1836" w:type="dxa"/>
            <w:tcBorders>
              <w:top w:val="single" w:sz="4" w:space="0" w:color="auto"/>
              <w:left w:val="single" w:sz="4" w:space="0" w:color="auto"/>
              <w:bottom w:val="single" w:sz="4" w:space="0" w:color="auto"/>
              <w:right w:val="single" w:sz="4" w:space="0" w:color="auto"/>
            </w:tcBorders>
          </w:tcPr>
          <w:p w14:paraId="398879FF"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A00"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A01"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A02" w14:textId="77777777" w:rsidR="005B0145" w:rsidRPr="0020156D" w:rsidRDefault="005B0145" w:rsidP="0020156D">
            <w:pPr>
              <w:tabs>
                <w:tab w:val="left" w:pos="450"/>
              </w:tabs>
              <w:jc w:val="center"/>
              <w:rPr>
                <w:rFonts w:ascii="Times New Roman" w:hAnsi="Times New Roman"/>
                <w:b/>
                <w:sz w:val="24"/>
              </w:rPr>
            </w:pPr>
          </w:p>
        </w:tc>
      </w:tr>
      <w:tr w:rsidR="005B0145" w14:paraId="39887A0A" w14:textId="77777777" w:rsidTr="00F31B81">
        <w:tc>
          <w:tcPr>
            <w:tcW w:w="1836" w:type="dxa"/>
            <w:tcBorders>
              <w:right w:val="single" w:sz="4" w:space="0" w:color="auto"/>
            </w:tcBorders>
          </w:tcPr>
          <w:p w14:paraId="39887A04" w14:textId="77777777"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Refereed Conference Papers (Abstract Reviewed)</w:t>
            </w:r>
          </w:p>
        </w:tc>
        <w:tc>
          <w:tcPr>
            <w:tcW w:w="1836" w:type="dxa"/>
            <w:tcBorders>
              <w:top w:val="single" w:sz="4" w:space="0" w:color="auto"/>
              <w:left w:val="single" w:sz="4" w:space="0" w:color="auto"/>
              <w:bottom w:val="single" w:sz="4" w:space="0" w:color="auto"/>
              <w:right w:val="single" w:sz="4" w:space="0" w:color="auto"/>
            </w:tcBorders>
          </w:tcPr>
          <w:p w14:paraId="39887A05" w14:textId="452B1D12" w:rsidR="005B0145" w:rsidRPr="0020156D" w:rsidRDefault="0020156D" w:rsidP="0020156D">
            <w:pPr>
              <w:tabs>
                <w:tab w:val="left" w:pos="450"/>
              </w:tabs>
              <w:jc w:val="center"/>
              <w:rPr>
                <w:rFonts w:ascii="Times New Roman" w:hAnsi="Times New Roman"/>
                <w:b/>
                <w:sz w:val="24"/>
              </w:rPr>
            </w:pPr>
            <w:r>
              <w:rPr>
                <w:rFonts w:ascii="Times New Roman" w:hAnsi="Times New Roman"/>
                <w:b/>
                <w:sz w:val="24"/>
              </w:rPr>
              <w:t>2</w:t>
            </w:r>
          </w:p>
        </w:tc>
        <w:tc>
          <w:tcPr>
            <w:tcW w:w="1836" w:type="dxa"/>
            <w:tcBorders>
              <w:top w:val="single" w:sz="4" w:space="0" w:color="auto"/>
              <w:left w:val="single" w:sz="4" w:space="0" w:color="auto"/>
              <w:bottom w:val="single" w:sz="4" w:space="0" w:color="auto"/>
              <w:right w:val="single" w:sz="4" w:space="0" w:color="auto"/>
            </w:tcBorders>
          </w:tcPr>
          <w:p w14:paraId="39887A06"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A07"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A08"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A09" w14:textId="77777777" w:rsidR="005B0145" w:rsidRPr="0020156D" w:rsidRDefault="005B0145" w:rsidP="0020156D">
            <w:pPr>
              <w:tabs>
                <w:tab w:val="left" w:pos="450"/>
              </w:tabs>
              <w:jc w:val="center"/>
              <w:rPr>
                <w:rFonts w:ascii="Times New Roman" w:hAnsi="Times New Roman"/>
                <w:b/>
                <w:sz w:val="24"/>
              </w:rPr>
            </w:pPr>
          </w:p>
        </w:tc>
      </w:tr>
      <w:tr w:rsidR="005B0145" w14:paraId="39887A11" w14:textId="77777777" w:rsidTr="00F31B81">
        <w:tc>
          <w:tcPr>
            <w:tcW w:w="1836" w:type="dxa"/>
            <w:tcBorders>
              <w:right w:val="single" w:sz="4" w:space="0" w:color="auto"/>
            </w:tcBorders>
          </w:tcPr>
          <w:p w14:paraId="39887A0B" w14:textId="77777777"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Books and Chapters in Books</w:t>
            </w:r>
          </w:p>
        </w:tc>
        <w:tc>
          <w:tcPr>
            <w:tcW w:w="1836" w:type="dxa"/>
            <w:tcBorders>
              <w:top w:val="single" w:sz="4" w:space="0" w:color="auto"/>
              <w:left w:val="single" w:sz="4" w:space="0" w:color="auto"/>
              <w:bottom w:val="single" w:sz="4" w:space="0" w:color="auto"/>
              <w:right w:val="single" w:sz="4" w:space="0" w:color="auto"/>
            </w:tcBorders>
          </w:tcPr>
          <w:p w14:paraId="39887A0C"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A0D"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A0E"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A0F"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A10" w14:textId="77777777" w:rsidR="005B0145" w:rsidRPr="0020156D" w:rsidRDefault="005B0145" w:rsidP="0020156D">
            <w:pPr>
              <w:tabs>
                <w:tab w:val="left" w:pos="450"/>
              </w:tabs>
              <w:jc w:val="center"/>
              <w:rPr>
                <w:rFonts w:ascii="Times New Roman" w:hAnsi="Times New Roman"/>
                <w:b/>
                <w:sz w:val="24"/>
              </w:rPr>
            </w:pPr>
          </w:p>
        </w:tc>
      </w:tr>
      <w:tr w:rsidR="005B0145" w14:paraId="39887A18" w14:textId="77777777" w:rsidTr="00F31B81">
        <w:trPr>
          <w:trHeight w:val="332"/>
        </w:trPr>
        <w:tc>
          <w:tcPr>
            <w:tcW w:w="1836" w:type="dxa"/>
            <w:tcBorders>
              <w:right w:val="single" w:sz="4" w:space="0" w:color="auto"/>
            </w:tcBorders>
          </w:tcPr>
          <w:p w14:paraId="39887A12" w14:textId="77777777"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Other Publications</w:t>
            </w:r>
          </w:p>
        </w:tc>
        <w:tc>
          <w:tcPr>
            <w:tcW w:w="1836" w:type="dxa"/>
            <w:tcBorders>
              <w:top w:val="single" w:sz="4" w:space="0" w:color="auto"/>
              <w:left w:val="single" w:sz="4" w:space="0" w:color="auto"/>
              <w:bottom w:val="single" w:sz="4" w:space="0" w:color="auto"/>
              <w:right w:val="single" w:sz="4" w:space="0" w:color="auto"/>
            </w:tcBorders>
          </w:tcPr>
          <w:p w14:paraId="39887A13" w14:textId="27EE7609" w:rsidR="005B0145" w:rsidRPr="0020156D" w:rsidRDefault="0020156D" w:rsidP="0020156D">
            <w:pPr>
              <w:tabs>
                <w:tab w:val="left" w:pos="450"/>
              </w:tabs>
              <w:jc w:val="center"/>
              <w:rPr>
                <w:rFonts w:ascii="Times New Roman" w:hAnsi="Times New Roman"/>
                <w:b/>
                <w:sz w:val="24"/>
              </w:rPr>
            </w:pPr>
            <w:r w:rsidRPr="0020156D">
              <w:rPr>
                <w:rFonts w:ascii="Times New Roman" w:hAnsi="Times New Roman"/>
                <w:b/>
                <w:sz w:val="24"/>
              </w:rPr>
              <w:t>2</w:t>
            </w:r>
          </w:p>
        </w:tc>
        <w:tc>
          <w:tcPr>
            <w:tcW w:w="1836" w:type="dxa"/>
            <w:tcBorders>
              <w:top w:val="single" w:sz="4" w:space="0" w:color="auto"/>
              <w:left w:val="single" w:sz="4" w:space="0" w:color="auto"/>
              <w:bottom w:val="single" w:sz="4" w:space="0" w:color="auto"/>
              <w:right w:val="single" w:sz="4" w:space="0" w:color="auto"/>
            </w:tcBorders>
          </w:tcPr>
          <w:p w14:paraId="39887A14"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A15"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A16" w14:textId="77777777" w:rsidR="005B0145" w:rsidRPr="0020156D" w:rsidRDefault="005B0145" w:rsidP="0020156D">
            <w:pPr>
              <w:tabs>
                <w:tab w:val="left" w:pos="450"/>
              </w:tabs>
              <w:jc w:val="center"/>
              <w:rPr>
                <w:rFonts w:ascii="Times New Roman" w:hAnsi="Times New Roman"/>
                <w:b/>
                <w:sz w:val="24"/>
              </w:rPr>
            </w:pPr>
          </w:p>
        </w:tc>
        <w:tc>
          <w:tcPr>
            <w:tcW w:w="1836" w:type="dxa"/>
            <w:tcBorders>
              <w:top w:val="single" w:sz="4" w:space="0" w:color="auto"/>
              <w:left w:val="single" w:sz="4" w:space="0" w:color="auto"/>
              <w:bottom w:val="single" w:sz="4" w:space="0" w:color="auto"/>
              <w:right w:val="single" w:sz="4" w:space="0" w:color="auto"/>
            </w:tcBorders>
          </w:tcPr>
          <w:p w14:paraId="39887A17" w14:textId="77777777" w:rsidR="005B0145" w:rsidRPr="0020156D" w:rsidRDefault="005B0145" w:rsidP="0020156D">
            <w:pPr>
              <w:tabs>
                <w:tab w:val="left" w:pos="450"/>
              </w:tabs>
              <w:jc w:val="center"/>
              <w:rPr>
                <w:rFonts w:ascii="Times New Roman" w:hAnsi="Times New Roman"/>
                <w:b/>
                <w:sz w:val="24"/>
              </w:rPr>
            </w:pPr>
          </w:p>
        </w:tc>
      </w:tr>
    </w:tbl>
    <w:p w14:paraId="39887A19" w14:textId="77777777" w:rsidR="005B0145" w:rsidRPr="005B0145" w:rsidRDefault="005B0145" w:rsidP="00AA6909">
      <w:pPr>
        <w:tabs>
          <w:tab w:val="left" w:pos="450"/>
        </w:tabs>
        <w:rPr>
          <w:rFonts w:ascii="Times New Roman" w:hAnsi="Times New Roman"/>
          <w:sz w:val="20"/>
        </w:rPr>
      </w:pPr>
    </w:p>
    <w:p w14:paraId="39887A1A" w14:textId="77777777" w:rsidR="00044D55" w:rsidRDefault="00044D55" w:rsidP="00AA6909">
      <w:pPr>
        <w:tabs>
          <w:tab w:val="left" w:pos="450"/>
        </w:tabs>
        <w:rPr>
          <w:rFonts w:ascii="Times New Roman" w:hAnsi="Times New Roman"/>
          <w:b/>
          <w:sz w:val="20"/>
        </w:rPr>
      </w:pPr>
    </w:p>
    <w:p w14:paraId="39887A1B" w14:textId="77777777" w:rsidR="00AA6909" w:rsidRPr="00F11657" w:rsidRDefault="00AA6909" w:rsidP="00AA6909">
      <w:pPr>
        <w:tabs>
          <w:tab w:val="left" w:pos="450"/>
        </w:tabs>
        <w:rPr>
          <w:rFonts w:ascii="Times New Roman" w:hAnsi="Times New Roman"/>
          <w:b/>
          <w:sz w:val="20"/>
        </w:rPr>
      </w:pPr>
      <w:r>
        <w:rPr>
          <w:rFonts w:ascii="Times New Roman" w:hAnsi="Times New Roman"/>
          <w:b/>
          <w:sz w:val="20"/>
        </w:rPr>
        <w:t>IV.  SERVICE ACTIVITIES</w:t>
      </w:r>
    </w:p>
    <w:p w14:paraId="39887A1C" w14:textId="77777777" w:rsidR="00AA6909" w:rsidRDefault="00AA6909" w:rsidP="0021591C">
      <w:pPr>
        <w:rPr>
          <w:rFonts w:ascii="Times New Roman" w:hAnsi="Times New Roman"/>
          <w:sz w:val="20"/>
        </w:rPr>
      </w:pPr>
    </w:p>
    <w:p w14:paraId="39887A1D" w14:textId="77777777" w:rsidR="00AA6909" w:rsidRPr="00AA6909" w:rsidRDefault="00AA6909" w:rsidP="0021591C">
      <w:pPr>
        <w:rPr>
          <w:rFonts w:ascii="Times New Roman" w:hAnsi="Times New Roman"/>
          <w:b/>
          <w:sz w:val="20"/>
        </w:rPr>
      </w:pPr>
      <w:r w:rsidRPr="00AA6909">
        <w:rPr>
          <w:rFonts w:ascii="Times New Roman" w:hAnsi="Times New Roman"/>
          <w:b/>
          <w:sz w:val="20"/>
        </w:rPr>
        <w:t>Service to the Department</w:t>
      </w:r>
      <w:r w:rsidR="009723CE">
        <w:rPr>
          <w:rFonts w:ascii="Times New Roman" w:hAnsi="Times New Roman"/>
          <w:b/>
          <w:sz w:val="20"/>
        </w:rPr>
        <w:t>.</w:t>
      </w:r>
    </w:p>
    <w:p w14:paraId="39887A1E" w14:textId="77777777" w:rsidR="002D053B" w:rsidRDefault="002D053B" w:rsidP="0021591C">
      <w:pPr>
        <w:rPr>
          <w:rFonts w:ascii="Times New Roman" w:hAnsi="Times New Roman"/>
          <w:sz w:val="20"/>
        </w:rPr>
      </w:pPr>
    </w:p>
    <w:p w14:paraId="39887A20" w14:textId="77777777" w:rsidR="002D053B" w:rsidRPr="00C358C9" w:rsidRDefault="002D053B" w:rsidP="00C358C9">
      <w:pPr>
        <w:pStyle w:val="ListParagraph"/>
        <w:numPr>
          <w:ilvl w:val="0"/>
          <w:numId w:val="23"/>
        </w:numPr>
        <w:rPr>
          <w:rFonts w:ascii="Times New Roman" w:hAnsi="Times New Roman"/>
          <w:sz w:val="20"/>
        </w:rPr>
      </w:pPr>
      <w:r w:rsidRPr="00C358C9">
        <w:rPr>
          <w:rFonts w:ascii="Times New Roman" w:hAnsi="Times New Roman"/>
          <w:sz w:val="20"/>
        </w:rPr>
        <w:t>Equipment Custodian (ENV)</w:t>
      </w:r>
    </w:p>
    <w:p w14:paraId="39887A22" w14:textId="77777777" w:rsidR="00AA6909" w:rsidRDefault="00AA6909" w:rsidP="0021591C">
      <w:pPr>
        <w:rPr>
          <w:rFonts w:ascii="Times New Roman" w:hAnsi="Times New Roman"/>
          <w:sz w:val="20"/>
        </w:rPr>
      </w:pPr>
    </w:p>
    <w:p w14:paraId="39887A23" w14:textId="77777777" w:rsidR="00AA6909" w:rsidRPr="00AA6909" w:rsidRDefault="00AA6909" w:rsidP="0021591C">
      <w:pPr>
        <w:rPr>
          <w:rFonts w:ascii="Times New Roman" w:hAnsi="Times New Roman"/>
          <w:b/>
          <w:sz w:val="20"/>
        </w:rPr>
      </w:pPr>
      <w:r w:rsidRPr="00AA6909">
        <w:rPr>
          <w:rFonts w:ascii="Times New Roman" w:hAnsi="Times New Roman"/>
          <w:b/>
          <w:sz w:val="20"/>
        </w:rPr>
        <w:t>Service to EN</w:t>
      </w:r>
      <w:r w:rsidR="009723CE">
        <w:rPr>
          <w:rFonts w:ascii="Times New Roman" w:hAnsi="Times New Roman"/>
          <w:b/>
          <w:sz w:val="20"/>
        </w:rPr>
        <w:t>.</w:t>
      </w:r>
    </w:p>
    <w:p w14:paraId="39887A24" w14:textId="77777777" w:rsidR="00AA6909" w:rsidRDefault="00AA6909" w:rsidP="0021591C">
      <w:pPr>
        <w:rPr>
          <w:rFonts w:ascii="Times New Roman" w:hAnsi="Times New Roman"/>
          <w:sz w:val="20"/>
        </w:rPr>
      </w:pPr>
    </w:p>
    <w:p w14:paraId="39887A25" w14:textId="77777777" w:rsidR="00AA6909" w:rsidRDefault="00AA6909" w:rsidP="0021591C">
      <w:pPr>
        <w:rPr>
          <w:rFonts w:ascii="Times New Roman" w:hAnsi="Times New Roman"/>
          <w:sz w:val="20"/>
        </w:rPr>
      </w:pPr>
    </w:p>
    <w:p w14:paraId="39887A26" w14:textId="77777777" w:rsidR="00AA6909" w:rsidRDefault="00AA6909" w:rsidP="0021591C">
      <w:pPr>
        <w:rPr>
          <w:rFonts w:ascii="Times New Roman" w:hAnsi="Times New Roman"/>
          <w:b/>
          <w:sz w:val="20"/>
        </w:rPr>
      </w:pPr>
      <w:r w:rsidRPr="00AA6909">
        <w:rPr>
          <w:rFonts w:ascii="Times New Roman" w:hAnsi="Times New Roman"/>
          <w:b/>
          <w:sz w:val="20"/>
        </w:rPr>
        <w:t>Service to AFIT</w:t>
      </w:r>
      <w:r w:rsidR="009723CE">
        <w:rPr>
          <w:rFonts w:ascii="Times New Roman" w:hAnsi="Times New Roman"/>
          <w:b/>
          <w:sz w:val="20"/>
        </w:rPr>
        <w:t>.</w:t>
      </w:r>
    </w:p>
    <w:p w14:paraId="39887A27" w14:textId="77777777" w:rsidR="00A271C7" w:rsidRDefault="00A271C7" w:rsidP="0021591C">
      <w:pPr>
        <w:rPr>
          <w:rFonts w:ascii="Times New Roman" w:hAnsi="Times New Roman"/>
          <w:b/>
          <w:sz w:val="20"/>
        </w:rPr>
      </w:pPr>
    </w:p>
    <w:p w14:paraId="39887A28" w14:textId="6EBFEB08" w:rsidR="00C358C9" w:rsidRDefault="00A271C7" w:rsidP="00A7099C">
      <w:pPr>
        <w:pStyle w:val="ListParagraph"/>
        <w:numPr>
          <w:ilvl w:val="0"/>
          <w:numId w:val="26"/>
        </w:numPr>
        <w:rPr>
          <w:rFonts w:ascii="Times New Roman" w:hAnsi="Times New Roman"/>
          <w:sz w:val="20"/>
        </w:rPr>
      </w:pPr>
      <w:r w:rsidRPr="002E557D">
        <w:rPr>
          <w:rFonts w:ascii="Times New Roman" w:hAnsi="Times New Roman"/>
          <w:sz w:val="20"/>
        </w:rPr>
        <w:t xml:space="preserve">Member of </w:t>
      </w:r>
      <w:r w:rsidR="002E557D" w:rsidRPr="002E557D">
        <w:rPr>
          <w:rFonts w:ascii="Times New Roman" w:hAnsi="Times New Roman"/>
          <w:sz w:val="20"/>
        </w:rPr>
        <w:t xml:space="preserve">AFIT </w:t>
      </w:r>
      <w:r w:rsidR="00DF5D4C" w:rsidRPr="002E557D">
        <w:rPr>
          <w:rFonts w:ascii="Times New Roman" w:hAnsi="Times New Roman"/>
          <w:sz w:val="20"/>
        </w:rPr>
        <w:t xml:space="preserve">Quality Improvement Project (QIP) – External Subcommittee </w:t>
      </w:r>
    </w:p>
    <w:p w14:paraId="53A8958E" w14:textId="7CE4667E" w:rsidR="0020156D" w:rsidRPr="002E557D" w:rsidRDefault="0020156D" w:rsidP="00A7099C">
      <w:pPr>
        <w:pStyle w:val="ListParagraph"/>
        <w:numPr>
          <w:ilvl w:val="0"/>
          <w:numId w:val="26"/>
        </w:numPr>
        <w:rPr>
          <w:rFonts w:ascii="Times New Roman" w:hAnsi="Times New Roman"/>
          <w:sz w:val="20"/>
        </w:rPr>
      </w:pPr>
      <w:r>
        <w:rPr>
          <w:rFonts w:ascii="Times New Roman" w:hAnsi="Times New Roman"/>
          <w:sz w:val="20"/>
        </w:rPr>
        <w:t xml:space="preserve">Champion Higher Learning Commission Assurance Argument (Criterion 4) </w:t>
      </w:r>
    </w:p>
    <w:p w14:paraId="39887A29" w14:textId="77777777" w:rsidR="00783FF6" w:rsidRDefault="00783FF6" w:rsidP="0021591C">
      <w:pPr>
        <w:rPr>
          <w:rFonts w:ascii="Times New Roman" w:hAnsi="Times New Roman"/>
          <w:b/>
          <w:sz w:val="20"/>
        </w:rPr>
      </w:pPr>
    </w:p>
    <w:p w14:paraId="39887A2A" w14:textId="77777777" w:rsidR="00783FF6" w:rsidRDefault="00AA6909" w:rsidP="009D2059">
      <w:pPr>
        <w:rPr>
          <w:rFonts w:ascii="Times New Roman" w:hAnsi="Times New Roman"/>
          <w:sz w:val="20"/>
        </w:rPr>
      </w:pPr>
      <w:r w:rsidRPr="00AA6909">
        <w:rPr>
          <w:rFonts w:ascii="Times New Roman" w:hAnsi="Times New Roman"/>
          <w:b/>
          <w:sz w:val="20"/>
        </w:rPr>
        <w:t>Service to the Profession</w:t>
      </w:r>
      <w:r w:rsidR="009723CE">
        <w:rPr>
          <w:rFonts w:ascii="Times New Roman" w:hAnsi="Times New Roman"/>
          <w:b/>
          <w:sz w:val="20"/>
        </w:rPr>
        <w:t>.</w:t>
      </w:r>
      <w:r w:rsidR="001920F9">
        <w:rPr>
          <w:rFonts w:ascii="Times New Roman" w:hAnsi="Times New Roman"/>
          <w:sz w:val="20"/>
        </w:rPr>
        <w:t xml:space="preserve"> </w:t>
      </w:r>
    </w:p>
    <w:p w14:paraId="39887A2B" w14:textId="77777777" w:rsidR="00783FF6" w:rsidRDefault="00783FF6" w:rsidP="009D2059">
      <w:pPr>
        <w:rPr>
          <w:rFonts w:ascii="Times New Roman" w:hAnsi="Times New Roman"/>
          <w:sz w:val="20"/>
        </w:rPr>
      </w:pPr>
    </w:p>
    <w:p w14:paraId="39887A2C" w14:textId="77777777" w:rsidR="00783FF6" w:rsidRPr="00705C22" w:rsidRDefault="00783FF6" w:rsidP="009D2059">
      <w:pPr>
        <w:rPr>
          <w:rFonts w:ascii="Times New Roman" w:hAnsi="Times New Roman"/>
          <w:sz w:val="20"/>
        </w:rPr>
      </w:pPr>
    </w:p>
    <w:p w14:paraId="39887A2D" w14:textId="77777777" w:rsidR="00307B98" w:rsidRPr="00AA6909" w:rsidRDefault="00307B98" w:rsidP="009D2059">
      <w:pPr>
        <w:tabs>
          <w:tab w:val="left" w:pos="450"/>
        </w:tabs>
        <w:rPr>
          <w:rFonts w:ascii="Times New Roman" w:hAnsi="Times New Roman"/>
          <w:sz w:val="20"/>
        </w:rPr>
      </w:pPr>
      <w:r w:rsidRPr="00F11657">
        <w:rPr>
          <w:rFonts w:ascii="Times New Roman" w:hAnsi="Times New Roman"/>
          <w:b/>
          <w:sz w:val="20"/>
        </w:rPr>
        <w:t>Outreach</w:t>
      </w:r>
      <w:r w:rsidR="00AA6909">
        <w:rPr>
          <w:rFonts w:ascii="Times New Roman" w:hAnsi="Times New Roman"/>
          <w:b/>
          <w:sz w:val="20"/>
        </w:rPr>
        <w:t xml:space="preserve"> Activities.</w:t>
      </w:r>
      <w:r w:rsidR="00AA6909">
        <w:rPr>
          <w:rFonts w:ascii="Times New Roman" w:hAnsi="Times New Roman"/>
          <w:sz w:val="20"/>
        </w:rPr>
        <w:t xml:space="preserve">  Include activities supporting the </w:t>
      </w:r>
      <w:r w:rsidR="00AA6909" w:rsidRPr="00705C22">
        <w:rPr>
          <w:rFonts w:ascii="Times New Roman" w:hAnsi="Times New Roman"/>
          <w:sz w:val="20"/>
        </w:rPr>
        <w:t>USAF</w:t>
      </w:r>
      <w:r w:rsidR="00AA6909">
        <w:rPr>
          <w:rFonts w:ascii="Times New Roman" w:hAnsi="Times New Roman"/>
          <w:sz w:val="20"/>
        </w:rPr>
        <w:t>,</w:t>
      </w:r>
      <w:r w:rsidR="00AA6909" w:rsidRPr="00705C22">
        <w:rPr>
          <w:rFonts w:ascii="Times New Roman" w:hAnsi="Times New Roman"/>
          <w:sz w:val="20"/>
        </w:rPr>
        <w:t xml:space="preserve"> DoD</w:t>
      </w:r>
      <w:r w:rsidR="00AA6909">
        <w:rPr>
          <w:rFonts w:ascii="Times New Roman" w:hAnsi="Times New Roman"/>
          <w:sz w:val="20"/>
        </w:rPr>
        <w:t>,</w:t>
      </w:r>
      <w:r w:rsidR="00AA6909" w:rsidRPr="00705C22">
        <w:rPr>
          <w:rFonts w:ascii="Times New Roman" w:hAnsi="Times New Roman"/>
          <w:sz w:val="20"/>
        </w:rPr>
        <w:t xml:space="preserve"> </w:t>
      </w:r>
      <w:r w:rsidR="00AA6909">
        <w:rPr>
          <w:rFonts w:ascii="Times New Roman" w:hAnsi="Times New Roman"/>
          <w:sz w:val="20"/>
        </w:rPr>
        <w:t>other</w:t>
      </w:r>
      <w:r w:rsidR="00AA6909" w:rsidRPr="00705C22">
        <w:rPr>
          <w:rFonts w:ascii="Times New Roman" w:hAnsi="Times New Roman"/>
          <w:sz w:val="20"/>
        </w:rPr>
        <w:t xml:space="preserve"> Federal </w:t>
      </w:r>
      <w:r w:rsidR="00AA6909">
        <w:rPr>
          <w:rFonts w:ascii="Times New Roman" w:hAnsi="Times New Roman"/>
          <w:sz w:val="20"/>
        </w:rPr>
        <w:t>agencies and civilian organizations.</w:t>
      </w:r>
    </w:p>
    <w:p w14:paraId="39887A2E" w14:textId="77777777" w:rsidR="00783FF6" w:rsidRDefault="00783FF6" w:rsidP="00783FF6">
      <w:pPr>
        <w:rPr>
          <w:rFonts w:ascii="Times New Roman" w:hAnsi="Times New Roman"/>
          <w:sz w:val="20"/>
        </w:rPr>
      </w:pPr>
    </w:p>
    <w:p w14:paraId="39887A2F" w14:textId="77777777" w:rsidR="00783FF6" w:rsidRPr="00783FF6" w:rsidRDefault="00783FF6" w:rsidP="00783FF6">
      <w:pPr>
        <w:pStyle w:val="ListParagraph"/>
        <w:numPr>
          <w:ilvl w:val="0"/>
          <w:numId w:val="24"/>
        </w:numPr>
        <w:rPr>
          <w:rFonts w:ascii="Times New Roman" w:hAnsi="Times New Roman"/>
          <w:sz w:val="20"/>
        </w:rPr>
      </w:pPr>
      <w:r w:rsidRPr="00783FF6">
        <w:rPr>
          <w:rFonts w:ascii="Times New Roman" w:hAnsi="Times New Roman"/>
          <w:sz w:val="20"/>
        </w:rPr>
        <w:t xml:space="preserve">Named deputy director of OSD-funded Center of Excellence for Statistical Test and Analysis Techniques </w:t>
      </w:r>
    </w:p>
    <w:p w14:paraId="39887A30" w14:textId="77777777" w:rsidR="00783FF6" w:rsidRDefault="00783FF6" w:rsidP="009D2059">
      <w:pPr>
        <w:tabs>
          <w:tab w:val="left" w:pos="450"/>
        </w:tabs>
        <w:rPr>
          <w:rFonts w:ascii="Times New Roman" w:hAnsi="Times New Roman"/>
          <w:sz w:val="20"/>
        </w:rPr>
      </w:pPr>
    </w:p>
    <w:p w14:paraId="39887A31" w14:textId="77777777" w:rsidR="00307B98" w:rsidRPr="00783FF6" w:rsidRDefault="00A271C7" w:rsidP="00783FF6">
      <w:pPr>
        <w:pStyle w:val="ListParagraph"/>
        <w:numPr>
          <w:ilvl w:val="0"/>
          <w:numId w:val="24"/>
        </w:numPr>
        <w:tabs>
          <w:tab w:val="left" w:pos="450"/>
        </w:tabs>
        <w:rPr>
          <w:rFonts w:ascii="Times New Roman" w:hAnsi="Times New Roman"/>
          <w:sz w:val="20"/>
        </w:rPr>
      </w:pPr>
      <w:r w:rsidRPr="00783FF6">
        <w:rPr>
          <w:rFonts w:ascii="Times New Roman" w:hAnsi="Times New Roman"/>
          <w:sz w:val="20"/>
        </w:rPr>
        <w:lastRenderedPageBreak/>
        <w:t xml:space="preserve">Requested by SAF/AQRE to advise the Armament Directorate (Eglin AFB, FL) on the application of a testing technique devised by Sandia Labs for use in a new munition development program. </w:t>
      </w:r>
      <w:r w:rsidR="00497427" w:rsidRPr="00783FF6">
        <w:rPr>
          <w:rFonts w:ascii="Times New Roman" w:hAnsi="Times New Roman"/>
          <w:sz w:val="20"/>
        </w:rPr>
        <w:t xml:space="preserve">As result of these discussion the Armament Directorate </w:t>
      </w:r>
      <w:proofErr w:type="gramStart"/>
      <w:r w:rsidR="00497427" w:rsidRPr="00783FF6">
        <w:rPr>
          <w:rFonts w:ascii="Times New Roman" w:hAnsi="Times New Roman"/>
          <w:sz w:val="20"/>
        </w:rPr>
        <w:t>was able to</w:t>
      </w:r>
      <w:proofErr w:type="gramEnd"/>
      <w:r w:rsidR="00497427" w:rsidRPr="00783FF6">
        <w:rPr>
          <w:rFonts w:ascii="Times New Roman" w:hAnsi="Times New Roman"/>
          <w:sz w:val="20"/>
        </w:rPr>
        <w:t xml:space="preserve"> expand the applicability of the model to estimate munition reliability when </w:t>
      </w:r>
      <w:r w:rsidR="002570F4" w:rsidRPr="00783FF6">
        <w:rPr>
          <w:rFonts w:ascii="Times New Roman" w:hAnsi="Times New Roman"/>
          <w:sz w:val="20"/>
        </w:rPr>
        <w:t xml:space="preserve">test </w:t>
      </w:r>
      <w:r w:rsidR="00497427" w:rsidRPr="00783FF6">
        <w:rPr>
          <w:rFonts w:ascii="Times New Roman" w:hAnsi="Times New Roman"/>
          <w:sz w:val="20"/>
        </w:rPr>
        <w:t xml:space="preserve">restrictions </w:t>
      </w:r>
      <w:r w:rsidR="002570F4" w:rsidRPr="00783FF6">
        <w:rPr>
          <w:rFonts w:ascii="Times New Roman" w:hAnsi="Times New Roman"/>
          <w:sz w:val="20"/>
        </w:rPr>
        <w:t>preclude the observation of failures and only degradation data is available.</w:t>
      </w:r>
      <w:r w:rsidR="00497427" w:rsidRPr="00783FF6">
        <w:rPr>
          <w:rFonts w:ascii="Times New Roman" w:hAnsi="Times New Roman"/>
          <w:sz w:val="20"/>
        </w:rPr>
        <w:t xml:space="preserve"> </w:t>
      </w:r>
    </w:p>
    <w:p w14:paraId="39887A32" w14:textId="77777777" w:rsidR="00A271C7" w:rsidRDefault="00A271C7" w:rsidP="009D2059">
      <w:pPr>
        <w:tabs>
          <w:tab w:val="left" w:pos="450"/>
        </w:tabs>
        <w:rPr>
          <w:rFonts w:ascii="Times New Roman" w:hAnsi="Times New Roman"/>
          <w:sz w:val="20"/>
        </w:rPr>
      </w:pPr>
    </w:p>
    <w:p w14:paraId="39887A33" w14:textId="77777777" w:rsidR="00A271C7" w:rsidRPr="00783FF6" w:rsidRDefault="00A271C7" w:rsidP="00783FF6">
      <w:pPr>
        <w:pStyle w:val="ListParagraph"/>
        <w:numPr>
          <w:ilvl w:val="0"/>
          <w:numId w:val="24"/>
        </w:numPr>
        <w:tabs>
          <w:tab w:val="left" w:pos="450"/>
        </w:tabs>
        <w:rPr>
          <w:rFonts w:ascii="Times New Roman" w:hAnsi="Times New Roman"/>
          <w:sz w:val="20"/>
        </w:rPr>
      </w:pPr>
      <w:r w:rsidRPr="00783FF6">
        <w:rPr>
          <w:rFonts w:ascii="Times New Roman" w:hAnsi="Times New Roman"/>
          <w:sz w:val="20"/>
        </w:rPr>
        <w:t xml:space="preserve">Requested to advise </w:t>
      </w:r>
      <w:r w:rsidR="00537B98" w:rsidRPr="00783FF6">
        <w:rPr>
          <w:rFonts w:ascii="Times New Roman" w:hAnsi="Times New Roman"/>
          <w:sz w:val="20"/>
        </w:rPr>
        <w:t>US</w:t>
      </w:r>
      <w:r w:rsidRPr="00783FF6">
        <w:rPr>
          <w:rFonts w:ascii="Times New Roman" w:hAnsi="Times New Roman"/>
          <w:sz w:val="20"/>
        </w:rPr>
        <w:t>SOUTHCOM</w:t>
      </w:r>
      <w:r w:rsidR="00537B98" w:rsidRPr="00783FF6">
        <w:rPr>
          <w:rFonts w:ascii="Times New Roman" w:hAnsi="Times New Roman"/>
          <w:sz w:val="20"/>
        </w:rPr>
        <w:t xml:space="preserve"> on a proposed regression analysis to evaluate correlations between energy production and interstate conflict.  As result of these interactions, USSOUTHCOM redirect</w:t>
      </w:r>
      <w:r w:rsidR="00497427" w:rsidRPr="00783FF6">
        <w:rPr>
          <w:rFonts w:ascii="Times New Roman" w:hAnsi="Times New Roman"/>
          <w:sz w:val="20"/>
        </w:rPr>
        <w:t>ed</w:t>
      </w:r>
      <w:r w:rsidR="00537B98" w:rsidRPr="00783FF6">
        <w:rPr>
          <w:rFonts w:ascii="Times New Roman" w:hAnsi="Times New Roman"/>
          <w:sz w:val="20"/>
        </w:rPr>
        <w:t xml:space="preserve"> the research </w:t>
      </w:r>
      <w:r w:rsidR="00497427" w:rsidRPr="00783FF6">
        <w:rPr>
          <w:rFonts w:ascii="Times New Roman" w:hAnsi="Times New Roman"/>
          <w:sz w:val="20"/>
        </w:rPr>
        <w:t>focus</w:t>
      </w:r>
      <w:r w:rsidR="002570F4" w:rsidRPr="00783FF6">
        <w:rPr>
          <w:rFonts w:ascii="Times New Roman" w:hAnsi="Times New Roman"/>
          <w:sz w:val="20"/>
        </w:rPr>
        <w:t>.</w:t>
      </w:r>
    </w:p>
    <w:p w14:paraId="39887A34" w14:textId="77777777" w:rsidR="002570F4" w:rsidRDefault="002570F4" w:rsidP="009D2059">
      <w:pPr>
        <w:tabs>
          <w:tab w:val="left" w:pos="450"/>
        </w:tabs>
        <w:rPr>
          <w:rFonts w:ascii="Times New Roman" w:hAnsi="Times New Roman"/>
          <w:sz w:val="20"/>
        </w:rPr>
      </w:pPr>
    </w:p>
    <w:p w14:paraId="39887A35" w14:textId="77777777" w:rsidR="002570F4" w:rsidRPr="00783FF6" w:rsidRDefault="002570F4" w:rsidP="00783FF6">
      <w:pPr>
        <w:pStyle w:val="ListParagraph"/>
        <w:numPr>
          <w:ilvl w:val="0"/>
          <w:numId w:val="24"/>
        </w:numPr>
        <w:tabs>
          <w:tab w:val="left" w:pos="450"/>
        </w:tabs>
        <w:rPr>
          <w:rFonts w:ascii="Times New Roman" w:hAnsi="Times New Roman"/>
          <w:sz w:val="20"/>
        </w:rPr>
      </w:pPr>
      <w:r w:rsidRPr="00783FF6">
        <w:rPr>
          <w:rFonts w:ascii="Times New Roman" w:hAnsi="Times New Roman"/>
          <w:sz w:val="20"/>
        </w:rPr>
        <w:t>Requested by the Statistical Sciences Group at the Los Alamos National Lab to partner on research merging competing risk analysis with statistical flowgraph models.</w:t>
      </w:r>
    </w:p>
    <w:p w14:paraId="39887A36" w14:textId="77777777" w:rsidR="002570F4" w:rsidRDefault="002570F4" w:rsidP="009D2059">
      <w:pPr>
        <w:tabs>
          <w:tab w:val="left" w:pos="450"/>
        </w:tabs>
        <w:rPr>
          <w:rFonts w:ascii="Times New Roman" w:hAnsi="Times New Roman"/>
          <w:sz w:val="20"/>
        </w:rPr>
      </w:pPr>
    </w:p>
    <w:p w14:paraId="39887A37" w14:textId="77777777" w:rsidR="002570F4" w:rsidRPr="00783FF6" w:rsidRDefault="002570F4" w:rsidP="00783FF6">
      <w:pPr>
        <w:pStyle w:val="ListParagraph"/>
        <w:numPr>
          <w:ilvl w:val="0"/>
          <w:numId w:val="24"/>
        </w:numPr>
        <w:tabs>
          <w:tab w:val="left" w:pos="450"/>
        </w:tabs>
        <w:rPr>
          <w:rFonts w:ascii="Times New Roman" w:hAnsi="Times New Roman"/>
          <w:sz w:val="20"/>
        </w:rPr>
      </w:pPr>
      <w:r w:rsidRPr="00783FF6">
        <w:rPr>
          <w:rFonts w:ascii="Times New Roman" w:hAnsi="Times New Roman"/>
          <w:sz w:val="20"/>
        </w:rPr>
        <w:t xml:space="preserve">Advisor to the National Institute of Health to analyze </w:t>
      </w:r>
      <w:r w:rsidR="00665968" w:rsidRPr="00783FF6">
        <w:rPr>
          <w:rFonts w:ascii="Times New Roman" w:hAnsi="Times New Roman"/>
          <w:sz w:val="20"/>
        </w:rPr>
        <w:t xml:space="preserve">panel </w:t>
      </w:r>
      <w:r w:rsidRPr="00783FF6">
        <w:rPr>
          <w:rFonts w:ascii="Times New Roman" w:hAnsi="Times New Roman"/>
          <w:sz w:val="20"/>
        </w:rPr>
        <w:t xml:space="preserve">data from </w:t>
      </w:r>
      <w:r w:rsidR="00665968" w:rsidRPr="00783FF6">
        <w:rPr>
          <w:rFonts w:ascii="Times New Roman" w:hAnsi="Times New Roman"/>
          <w:sz w:val="20"/>
        </w:rPr>
        <w:t xml:space="preserve">experimental procedure to </w:t>
      </w:r>
      <w:r w:rsidRPr="00783FF6">
        <w:rPr>
          <w:rFonts w:ascii="Times New Roman" w:hAnsi="Times New Roman"/>
          <w:sz w:val="20"/>
        </w:rPr>
        <w:t>evaluate</w:t>
      </w:r>
      <w:r w:rsidR="00665968" w:rsidRPr="00783FF6">
        <w:rPr>
          <w:rFonts w:ascii="Times New Roman" w:hAnsi="Times New Roman"/>
          <w:sz w:val="20"/>
        </w:rPr>
        <w:t xml:space="preserve"> a novel treatment of Type I Diabetes using the injection of Islet cells in a patient’s pancreas. The data are transition times for patients achieve certain indicators or progress during the treatment.  </w:t>
      </w:r>
      <w:r w:rsidRPr="00783FF6">
        <w:rPr>
          <w:rFonts w:ascii="Times New Roman" w:hAnsi="Times New Roman"/>
          <w:sz w:val="20"/>
        </w:rPr>
        <w:t xml:space="preserve"> </w:t>
      </w:r>
    </w:p>
    <w:p w14:paraId="39887A38" w14:textId="77777777" w:rsidR="00F12807" w:rsidRDefault="00F12807" w:rsidP="009D2059">
      <w:pPr>
        <w:pStyle w:val="PlainText"/>
        <w:ind w:left="720"/>
        <w:rPr>
          <w:rFonts w:ascii="Times New Roman" w:hAnsi="Times New Roman" w:cs="Times New Roman"/>
          <w:sz w:val="20"/>
          <w:szCs w:val="20"/>
        </w:rPr>
      </w:pPr>
    </w:p>
    <w:p w14:paraId="39887A39" w14:textId="77777777" w:rsidR="009D2059" w:rsidRDefault="009D2059" w:rsidP="009D2059">
      <w:pPr>
        <w:pStyle w:val="PlainText"/>
        <w:ind w:left="720"/>
        <w:rPr>
          <w:rFonts w:ascii="Times New Roman" w:hAnsi="Times New Roman" w:cs="Times New Roman"/>
          <w:sz w:val="20"/>
          <w:szCs w:val="20"/>
        </w:rPr>
      </w:pPr>
    </w:p>
    <w:p w14:paraId="39887A3A" w14:textId="77777777" w:rsidR="0066412A" w:rsidRDefault="006A15D4" w:rsidP="009D2059">
      <w:pPr>
        <w:ind w:left="720" w:hanging="720"/>
        <w:rPr>
          <w:rFonts w:ascii="Times New Roman" w:hAnsi="Times New Roman"/>
          <w:sz w:val="20"/>
        </w:rPr>
      </w:pPr>
      <w:r>
        <w:rPr>
          <w:rFonts w:ascii="Times New Roman" w:hAnsi="Times New Roman"/>
          <w:b/>
          <w:sz w:val="20"/>
        </w:rPr>
        <w:t>V</w:t>
      </w:r>
      <w:r w:rsidR="0066412A" w:rsidRPr="00220DC5">
        <w:rPr>
          <w:rFonts w:ascii="Times New Roman" w:hAnsi="Times New Roman"/>
          <w:b/>
          <w:sz w:val="20"/>
        </w:rPr>
        <w:t>.</w:t>
      </w:r>
      <w:r w:rsidR="0066412A" w:rsidRPr="00220DC5">
        <w:rPr>
          <w:rFonts w:ascii="Times New Roman" w:hAnsi="Times New Roman"/>
          <w:b/>
          <w:sz w:val="20"/>
        </w:rPr>
        <w:tab/>
      </w:r>
      <w:r w:rsidR="001920F9">
        <w:rPr>
          <w:rFonts w:ascii="Times New Roman" w:hAnsi="Times New Roman"/>
          <w:b/>
          <w:sz w:val="20"/>
        </w:rPr>
        <w:t xml:space="preserve">NEW </w:t>
      </w:r>
      <w:r w:rsidR="0066412A" w:rsidRPr="00220DC5">
        <w:rPr>
          <w:rFonts w:ascii="Times New Roman" w:hAnsi="Times New Roman"/>
          <w:b/>
          <w:sz w:val="20"/>
        </w:rPr>
        <w:t>PROFESSIONAL HONORS OR NOTABLE RECOGNITION</w:t>
      </w:r>
      <w:r w:rsidR="00B6540D">
        <w:rPr>
          <w:rFonts w:ascii="Times New Roman" w:hAnsi="Times New Roman"/>
          <w:b/>
          <w:sz w:val="20"/>
        </w:rPr>
        <w:t>.</w:t>
      </w:r>
    </w:p>
    <w:p w14:paraId="39887A3B" w14:textId="77777777" w:rsidR="00B21034" w:rsidRDefault="00B21034">
      <w:pPr>
        <w:ind w:left="720" w:hanging="720"/>
        <w:rPr>
          <w:rFonts w:ascii="Times New Roman" w:hAnsi="Times New Roman"/>
          <w:sz w:val="20"/>
        </w:rPr>
      </w:pPr>
    </w:p>
    <w:p w14:paraId="39887A3C" w14:textId="77777777" w:rsidR="00C72807" w:rsidRPr="00220DC5" w:rsidRDefault="00B6540D">
      <w:pPr>
        <w:ind w:left="720" w:hanging="720"/>
        <w:rPr>
          <w:rFonts w:ascii="Times New Roman" w:hAnsi="Times New Roman"/>
          <w:sz w:val="20"/>
        </w:rPr>
      </w:pPr>
      <w:r>
        <w:rPr>
          <w:rFonts w:ascii="Times New Roman" w:hAnsi="Times New Roman"/>
          <w:sz w:val="20"/>
        </w:rPr>
        <w:t xml:space="preserve">List only new awards or recognitions </w:t>
      </w:r>
      <w:r w:rsidR="00180BF7">
        <w:rPr>
          <w:rFonts w:ascii="Times New Roman" w:hAnsi="Times New Roman"/>
          <w:sz w:val="20"/>
        </w:rPr>
        <w:t>bestowed since 1 July 2015</w:t>
      </w:r>
      <w:r w:rsidR="001920F9">
        <w:rPr>
          <w:rFonts w:ascii="Times New Roman" w:hAnsi="Times New Roman"/>
          <w:sz w:val="20"/>
        </w:rPr>
        <w:t>.</w:t>
      </w:r>
      <w:r>
        <w:rPr>
          <w:rFonts w:ascii="Times New Roman" w:hAnsi="Times New Roman"/>
          <w:sz w:val="20"/>
        </w:rPr>
        <w:t xml:space="preserve">  Include month and year.</w:t>
      </w:r>
    </w:p>
    <w:p w14:paraId="39887A3D" w14:textId="77777777" w:rsidR="00F137B4" w:rsidRDefault="00F137B4">
      <w:pPr>
        <w:rPr>
          <w:rFonts w:ascii="Times New Roman" w:hAnsi="Times New Roman"/>
          <w:b/>
          <w:sz w:val="20"/>
          <w:u w:val="single"/>
        </w:rPr>
      </w:pPr>
    </w:p>
    <w:p w14:paraId="39887A3E" w14:textId="77777777" w:rsidR="0066412A" w:rsidRPr="00F11657" w:rsidRDefault="00C72807">
      <w:pPr>
        <w:rPr>
          <w:rFonts w:ascii="Times New Roman" w:hAnsi="Times New Roman"/>
          <w:b/>
          <w:sz w:val="20"/>
        </w:rPr>
      </w:pPr>
      <w:r w:rsidRPr="00F11657">
        <w:rPr>
          <w:rFonts w:ascii="Times New Roman" w:hAnsi="Times New Roman"/>
          <w:b/>
          <w:sz w:val="20"/>
        </w:rPr>
        <w:t>Faculty Fellows</w:t>
      </w:r>
      <w:r w:rsidR="00F11657" w:rsidRPr="00F11657">
        <w:rPr>
          <w:rFonts w:ascii="Times New Roman" w:hAnsi="Times New Roman"/>
          <w:b/>
          <w:sz w:val="20"/>
        </w:rPr>
        <w:t>hips</w:t>
      </w:r>
      <w:r w:rsidR="009723CE">
        <w:rPr>
          <w:rFonts w:ascii="Times New Roman" w:hAnsi="Times New Roman"/>
          <w:b/>
          <w:sz w:val="20"/>
        </w:rPr>
        <w:t>.</w:t>
      </w:r>
    </w:p>
    <w:p w14:paraId="39887A3F" w14:textId="77777777" w:rsidR="00C72807" w:rsidRDefault="00C72807">
      <w:pPr>
        <w:rPr>
          <w:rFonts w:ascii="Times New Roman" w:hAnsi="Times New Roman"/>
          <w:sz w:val="20"/>
        </w:rPr>
      </w:pPr>
    </w:p>
    <w:p w14:paraId="39887A40" w14:textId="77777777" w:rsidR="00502394" w:rsidRDefault="00502394">
      <w:pPr>
        <w:rPr>
          <w:rFonts w:ascii="Times New Roman" w:hAnsi="Times New Roman"/>
          <w:sz w:val="20"/>
        </w:rPr>
      </w:pPr>
    </w:p>
    <w:p w14:paraId="39887A41" w14:textId="77777777" w:rsidR="009F4EB1" w:rsidRDefault="009F4EB1">
      <w:pPr>
        <w:rPr>
          <w:rFonts w:ascii="Times New Roman" w:hAnsi="Times New Roman"/>
          <w:sz w:val="20"/>
        </w:rPr>
      </w:pPr>
    </w:p>
    <w:p w14:paraId="39887A42" w14:textId="77777777" w:rsidR="00C72807" w:rsidRPr="00F11657" w:rsidRDefault="00C72807">
      <w:pPr>
        <w:rPr>
          <w:rFonts w:ascii="Times New Roman" w:hAnsi="Times New Roman"/>
          <w:b/>
          <w:sz w:val="20"/>
        </w:rPr>
      </w:pPr>
      <w:r w:rsidRPr="00F11657">
        <w:rPr>
          <w:rFonts w:ascii="Times New Roman" w:hAnsi="Times New Roman"/>
          <w:b/>
          <w:sz w:val="20"/>
        </w:rPr>
        <w:t>Professional Certifications</w:t>
      </w:r>
      <w:r w:rsidR="009723CE">
        <w:rPr>
          <w:rFonts w:ascii="Times New Roman" w:hAnsi="Times New Roman"/>
          <w:b/>
          <w:sz w:val="20"/>
        </w:rPr>
        <w:t>.</w:t>
      </w:r>
    </w:p>
    <w:p w14:paraId="39887A43" w14:textId="77777777" w:rsidR="009C3B6E" w:rsidRDefault="009C3B6E">
      <w:pPr>
        <w:rPr>
          <w:rFonts w:ascii="Times New Roman" w:hAnsi="Times New Roman"/>
          <w:sz w:val="20"/>
        </w:rPr>
      </w:pPr>
    </w:p>
    <w:p w14:paraId="39887A44" w14:textId="77777777" w:rsidR="00502394" w:rsidRDefault="00502394">
      <w:pPr>
        <w:rPr>
          <w:rFonts w:ascii="Times New Roman" w:hAnsi="Times New Roman"/>
          <w:sz w:val="20"/>
        </w:rPr>
      </w:pPr>
    </w:p>
    <w:p w14:paraId="39887A45" w14:textId="77777777" w:rsidR="009F4EB1" w:rsidRDefault="009F4EB1">
      <w:pPr>
        <w:rPr>
          <w:rFonts w:ascii="Times New Roman" w:hAnsi="Times New Roman"/>
          <w:sz w:val="20"/>
        </w:rPr>
      </w:pPr>
    </w:p>
    <w:p w14:paraId="39887A46" w14:textId="77777777" w:rsidR="00C72807" w:rsidRPr="00F11657" w:rsidRDefault="00C72807">
      <w:pPr>
        <w:rPr>
          <w:rFonts w:ascii="Times New Roman" w:hAnsi="Times New Roman"/>
          <w:b/>
          <w:sz w:val="20"/>
        </w:rPr>
      </w:pPr>
      <w:r w:rsidRPr="00F11657">
        <w:rPr>
          <w:rFonts w:ascii="Times New Roman" w:hAnsi="Times New Roman"/>
          <w:b/>
          <w:sz w:val="20"/>
        </w:rPr>
        <w:t>Research and Teaching Awards</w:t>
      </w:r>
      <w:r w:rsidR="009723CE">
        <w:rPr>
          <w:rFonts w:ascii="Times New Roman" w:hAnsi="Times New Roman"/>
          <w:b/>
          <w:sz w:val="20"/>
        </w:rPr>
        <w:t>.</w:t>
      </w:r>
    </w:p>
    <w:p w14:paraId="39887A47" w14:textId="77777777" w:rsidR="009F4EB1" w:rsidRDefault="009F4EB1" w:rsidP="00B70391">
      <w:pPr>
        <w:rPr>
          <w:rFonts w:ascii="Times New Roman" w:hAnsi="Times New Roman"/>
          <w:sz w:val="20"/>
        </w:rPr>
      </w:pPr>
    </w:p>
    <w:p w14:paraId="39887A48" w14:textId="77777777" w:rsidR="009F4EB1" w:rsidRDefault="009F4EB1">
      <w:pPr>
        <w:rPr>
          <w:rFonts w:ascii="Times New Roman" w:hAnsi="Times New Roman"/>
          <w:sz w:val="20"/>
        </w:rPr>
      </w:pPr>
    </w:p>
    <w:p w14:paraId="39887A49" w14:textId="77777777" w:rsidR="0021591C" w:rsidRDefault="0021591C" w:rsidP="0021591C">
      <w:pPr>
        <w:ind w:left="720" w:hanging="720"/>
        <w:rPr>
          <w:rFonts w:ascii="Times New Roman" w:hAnsi="Times New Roman"/>
          <w:sz w:val="20"/>
        </w:rPr>
      </w:pPr>
      <w:r>
        <w:rPr>
          <w:rFonts w:ascii="Times New Roman" w:hAnsi="Times New Roman"/>
          <w:b/>
          <w:sz w:val="20"/>
        </w:rPr>
        <w:t>V</w:t>
      </w:r>
      <w:r w:rsidR="00AA6909">
        <w:rPr>
          <w:rFonts w:ascii="Times New Roman" w:hAnsi="Times New Roman"/>
          <w:b/>
          <w:sz w:val="20"/>
        </w:rPr>
        <w:t>I</w:t>
      </w:r>
      <w:r w:rsidRPr="00220DC5">
        <w:rPr>
          <w:rFonts w:ascii="Times New Roman" w:hAnsi="Times New Roman"/>
          <w:b/>
          <w:sz w:val="20"/>
        </w:rPr>
        <w:t>.</w:t>
      </w:r>
      <w:r w:rsidRPr="00220DC5">
        <w:rPr>
          <w:rFonts w:ascii="Times New Roman" w:hAnsi="Times New Roman"/>
          <w:b/>
          <w:sz w:val="20"/>
        </w:rPr>
        <w:tab/>
      </w:r>
      <w:r>
        <w:rPr>
          <w:rFonts w:ascii="Times New Roman" w:hAnsi="Times New Roman"/>
          <w:b/>
          <w:sz w:val="20"/>
        </w:rPr>
        <w:t>OTHER PERTINENT INFORMATION OR DEPARTMENT-SPECIFIC REPORTING REQUIREMENTS</w:t>
      </w:r>
      <w:r w:rsidRPr="00220DC5">
        <w:rPr>
          <w:rFonts w:ascii="Times New Roman" w:hAnsi="Times New Roman"/>
          <w:sz w:val="20"/>
        </w:rPr>
        <w:t xml:space="preserve"> </w:t>
      </w:r>
    </w:p>
    <w:p w14:paraId="39887A4A" w14:textId="77777777" w:rsidR="000603EF" w:rsidRDefault="000603EF" w:rsidP="0021591C">
      <w:pPr>
        <w:ind w:left="720" w:hanging="720"/>
        <w:rPr>
          <w:rFonts w:ascii="Times New Roman" w:hAnsi="Times New Roman"/>
          <w:sz w:val="20"/>
        </w:rPr>
      </w:pPr>
    </w:p>
    <w:p w14:paraId="39887A4B" w14:textId="77777777" w:rsidR="00A94BC9" w:rsidRDefault="00A94BC9" w:rsidP="009D2059">
      <w:pPr>
        <w:rPr>
          <w:rFonts w:ascii="Times New Roman" w:hAnsi="Times New Roman"/>
          <w:sz w:val="20"/>
        </w:rPr>
      </w:pPr>
      <w:r>
        <w:rPr>
          <w:rFonts w:ascii="Times New Roman" w:hAnsi="Times New Roman"/>
          <w:sz w:val="20"/>
        </w:rPr>
        <w:t>Include any other relevant information regarding teaching</w:t>
      </w:r>
      <w:r w:rsidR="00C77FCB">
        <w:rPr>
          <w:rFonts w:ascii="Times New Roman" w:hAnsi="Times New Roman"/>
          <w:sz w:val="20"/>
        </w:rPr>
        <w:t>,</w:t>
      </w:r>
      <w:r>
        <w:rPr>
          <w:rFonts w:ascii="Times New Roman" w:hAnsi="Times New Roman"/>
          <w:sz w:val="20"/>
        </w:rPr>
        <w:t xml:space="preserve"> research, service and outreach.</w:t>
      </w:r>
    </w:p>
    <w:p w14:paraId="39887A4C" w14:textId="77777777" w:rsidR="009F4EB1" w:rsidRDefault="009F4EB1" w:rsidP="009D2059">
      <w:pPr>
        <w:rPr>
          <w:rFonts w:ascii="Times New Roman" w:hAnsi="Times New Roman"/>
          <w:sz w:val="20"/>
        </w:rPr>
      </w:pPr>
    </w:p>
    <w:p w14:paraId="39887A4D" w14:textId="77777777" w:rsidR="0021591C" w:rsidRDefault="0021591C" w:rsidP="0021591C">
      <w:pPr>
        <w:rPr>
          <w:rFonts w:ascii="Times New Roman" w:hAnsi="Times New Roman"/>
          <w:b/>
          <w:sz w:val="20"/>
          <w:u w:val="single"/>
        </w:rPr>
      </w:pPr>
    </w:p>
    <w:p w14:paraId="39887A4E" w14:textId="77777777" w:rsidR="00493355" w:rsidRDefault="00493355" w:rsidP="0021591C">
      <w:pPr>
        <w:rPr>
          <w:rFonts w:ascii="Times New Roman" w:hAnsi="Times New Roman"/>
          <w:b/>
          <w:sz w:val="20"/>
          <w:u w:val="single"/>
        </w:rPr>
      </w:pPr>
    </w:p>
    <w:p w14:paraId="39887A4F" w14:textId="77777777" w:rsidR="0021591C" w:rsidRDefault="0021591C" w:rsidP="009D2059">
      <w:pPr>
        <w:ind w:left="720" w:hanging="720"/>
        <w:jc w:val="both"/>
        <w:rPr>
          <w:rFonts w:ascii="Times New Roman" w:hAnsi="Times New Roman"/>
          <w:sz w:val="20"/>
        </w:rPr>
      </w:pPr>
      <w:r>
        <w:rPr>
          <w:rFonts w:ascii="Times New Roman" w:hAnsi="Times New Roman"/>
          <w:b/>
          <w:sz w:val="20"/>
        </w:rPr>
        <w:t>VI</w:t>
      </w:r>
      <w:r w:rsidR="00615B01">
        <w:rPr>
          <w:rFonts w:ascii="Times New Roman" w:hAnsi="Times New Roman"/>
          <w:b/>
          <w:sz w:val="20"/>
        </w:rPr>
        <w:t>I</w:t>
      </w:r>
      <w:r w:rsidRPr="00220DC5">
        <w:rPr>
          <w:rFonts w:ascii="Times New Roman" w:hAnsi="Times New Roman"/>
          <w:b/>
          <w:sz w:val="20"/>
        </w:rPr>
        <w:t>.</w:t>
      </w:r>
      <w:r w:rsidRPr="00220DC5">
        <w:rPr>
          <w:rFonts w:ascii="Times New Roman" w:hAnsi="Times New Roman"/>
          <w:b/>
          <w:sz w:val="20"/>
        </w:rPr>
        <w:tab/>
      </w:r>
      <w:r>
        <w:rPr>
          <w:rFonts w:ascii="Times New Roman" w:hAnsi="Times New Roman"/>
          <w:b/>
          <w:sz w:val="20"/>
        </w:rPr>
        <w:t>PROFESSIONAL PLANS AND GOALS FOR THE UPCOMING YEAR</w:t>
      </w:r>
      <w:r w:rsidRPr="00220DC5">
        <w:rPr>
          <w:rFonts w:ascii="Times New Roman" w:hAnsi="Times New Roman"/>
          <w:sz w:val="20"/>
        </w:rPr>
        <w:t xml:space="preserve"> </w:t>
      </w:r>
    </w:p>
    <w:p w14:paraId="39887A50" w14:textId="77777777" w:rsidR="00300024" w:rsidRDefault="00300024" w:rsidP="009D2059">
      <w:pPr>
        <w:tabs>
          <w:tab w:val="left" w:pos="3060"/>
        </w:tabs>
        <w:rPr>
          <w:rFonts w:ascii="Times New Roman" w:hAnsi="Times New Roman"/>
          <w:sz w:val="20"/>
        </w:rPr>
      </w:pPr>
    </w:p>
    <w:p w14:paraId="39887A51" w14:textId="77777777" w:rsidR="00AA6909" w:rsidRDefault="00AA6909" w:rsidP="009D2059">
      <w:pPr>
        <w:numPr>
          <w:ins w:id="1" w:author="Rodd Hall" w:date="2004-03-03T10:10:00Z"/>
        </w:numPr>
        <w:tabs>
          <w:tab w:val="left" w:pos="3060"/>
        </w:tabs>
        <w:rPr>
          <w:rFonts w:ascii="Times New Roman" w:hAnsi="Times New Roman"/>
          <w:sz w:val="20"/>
        </w:rPr>
      </w:pPr>
      <w:r>
        <w:rPr>
          <w:rFonts w:ascii="Times New Roman" w:hAnsi="Times New Roman"/>
          <w:sz w:val="20"/>
        </w:rPr>
        <w:t xml:space="preserve">Include specific plans </w:t>
      </w:r>
      <w:r w:rsidR="00A27399">
        <w:rPr>
          <w:rFonts w:ascii="Times New Roman" w:hAnsi="Times New Roman"/>
          <w:sz w:val="20"/>
        </w:rPr>
        <w:t>for 2016-2017</w:t>
      </w:r>
      <w:r w:rsidR="00DC1E7F">
        <w:rPr>
          <w:rFonts w:ascii="Times New Roman" w:hAnsi="Times New Roman"/>
          <w:sz w:val="20"/>
        </w:rPr>
        <w:t xml:space="preserve"> for each of the following.</w:t>
      </w:r>
      <w:r>
        <w:rPr>
          <w:rFonts w:ascii="Times New Roman" w:hAnsi="Times New Roman"/>
          <w:sz w:val="20"/>
        </w:rPr>
        <w:t xml:space="preserve"> </w:t>
      </w:r>
    </w:p>
    <w:p w14:paraId="39887A52" w14:textId="77777777" w:rsidR="00AA6909" w:rsidRDefault="00AA6909" w:rsidP="009D2059">
      <w:pPr>
        <w:tabs>
          <w:tab w:val="left" w:pos="3060"/>
        </w:tabs>
        <w:rPr>
          <w:rFonts w:ascii="Times New Roman" w:hAnsi="Times New Roman"/>
          <w:sz w:val="20"/>
        </w:rPr>
      </w:pPr>
    </w:p>
    <w:p w14:paraId="39887A53" w14:textId="77777777" w:rsidR="00AA6909" w:rsidRDefault="00AA6909" w:rsidP="009D2059">
      <w:pPr>
        <w:tabs>
          <w:tab w:val="left" w:pos="3060"/>
        </w:tabs>
        <w:rPr>
          <w:rFonts w:ascii="Times New Roman" w:hAnsi="Times New Roman"/>
          <w:sz w:val="20"/>
        </w:rPr>
      </w:pPr>
      <w:r w:rsidRPr="00AA6909">
        <w:rPr>
          <w:rFonts w:ascii="Times New Roman" w:hAnsi="Times New Roman"/>
          <w:b/>
          <w:sz w:val="20"/>
        </w:rPr>
        <w:t>Teaching</w:t>
      </w:r>
      <w:r w:rsidR="00B21034">
        <w:rPr>
          <w:rFonts w:ascii="Times New Roman" w:hAnsi="Times New Roman"/>
          <w:b/>
          <w:sz w:val="20"/>
        </w:rPr>
        <w:t>.</w:t>
      </w:r>
      <w:r w:rsidR="00B21034" w:rsidRPr="004A4789">
        <w:rPr>
          <w:rFonts w:ascii="Times New Roman" w:hAnsi="Times New Roman"/>
          <w:sz w:val="20"/>
        </w:rPr>
        <w:t xml:space="preserve">  </w:t>
      </w:r>
      <w:r w:rsidR="004A4789" w:rsidRPr="004A4789">
        <w:rPr>
          <w:rFonts w:ascii="Times New Roman" w:hAnsi="Times New Roman"/>
          <w:sz w:val="20"/>
        </w:rPr>
        <w:t xml:space="preserve">(e.g., </w:t>
      </w:r>
      <w:r w:rsidR="00B21034">
        <w:rPr>
          <w:rFonts w:ascii="Times New Roman" w:hAnsi="Times New Roman"/>
          <w:sz w:val="20"/>
        </w:rPr>
        <w:t>courses that you are likely to teach or develop, specific efforts for improving your teaching</w:t>
      </w:r>
      <w:r w:rsidR="009D2059">
        <w:rPr>
          <w:rFonts w:ascii="Times New Roman" w:hAnsi="Times New Roman"/>
          <w:sz w:val="20"/>
        </w:rPr>
        <w:t xml:space="preserve"> or changing your courses, </w:t>
      </w:r>
      <w:r w:rsidR="00B21034">
        <w:rPr>
          <w:rFonts w:ascii="Times New Roman" w:hAnsi="Times New Roman"/>
          <w:sz w:val="20"/>
        </w:rPr>
        <w:t>new modalities to be explored, etc.</w:t>
      </w:r>
      <w:r w:rsidR="004A4789">
        <w:rPr>
          <w:rFonts w:ascii="Times New Roman" w:hAnsi="Times New Roman"/>
          <w:sz w:val="20"/>
        </w:rPr>
        <w:t>)</w:t>
      </w:r>
    </w:p>
    <w:p w14:paraId="39887A54" w14:textId="77777777" w:rsidR="006D3ACA" w:rsidRDefault="006D3ACA" w:rsidP="009D2059">
      <w:pPr>
        <w:tabs>
          <w:tab w:val="left" w:pos="3060"/>
        </w:tabs>
        <w:rPr>
          <w:rFonts w:ascii="Times New Roman" w:hAnsi="Times New Roman"/>
          <w:sz w:val="20"/>
        </w:rPr>
      </w:pPr>
      <w:r>
        <w:rPr>
          <w:rFonts w:ascii="Times New Roman" w:hAnsi="Times New Roman"/>
          <w:sz w:val="20"/>
        </w:rPr>
        <w:t>Finish development of the new R courses: Introductory R Programming &amp; Advanced R Programming</w:t>
      </w:r>
    </w:p>
    <w:p w14:paraId="39887A55" w14:textId="77777777" w:rsidR="00AA6909" w:rsidRDefault="00AA6909" w:rsidP="009D2059">
      <w:pPr>
        <w:tabs>
          <w:tab w:val="left" w:pos="3060"/>
        </w:tabs>
        <w:rPr>
          <w:rFonts w:ascii="Times New Roman" w:hAnsi="Times New Roman"/>
          <w:sz w:val="20"/>
        </w:rPr>
      </w:pPr>
    </w:p>
    <w:p w14:paraId="39887A56" w14:textId="77777777" w:rsidR="00AA6909" w:rsidRDefault="00AA6909" w:rsidP="009D2059">
      <w:pPr>
        <w:tabs>
          <w:tab w:val="left" w:pos="3060"/>
        </w:tabs>
        <w:rPr>
          <w:rFonts w:ascii="Times New Roman" w:hAnsi="Times New Roman"/>
          <w:sz w:val="20"/>
        </w:rPr>
      </w:pPr>
      <w:r w:rsidRPr="00AA6909">
        <w:rPr>
          <w:rFonts w:ascii="Times New Roman" w:hAnsi="Times New Roman"/>
          <w:b/>
          <w:sz w:val="20"/>
        </w:rPr>
        <w:t>Research</w:t>
      </w:r>
      <w:r w:rsidR="00B21034">
        <w:rPr>
          <w:rFonts w:ascii="Times New Roman" w:hAnsi="Times New Roman"/>
          <w:b/>
          <w:sz w:val="20"/>
        </w:rPr>
        <w:t>.</w:t>
      </w:r>
      <w:r w:rsidR="00B21034">
        <w:rPr>
          <w:rFonts w:ascii="Times New Roman" w:hAnsi="Times New Roman"/>
          <w:sz w:val="20"/>
        </w:rPr>
        <w:t xml:space="preserve">  </w:t>
      </w:r>
      <w:r w:rsidR="004A4789">
        <w:rPr>
          <w:rFonts w:ascii="Times New Roman" w:hAnsi="Times New Roman"/>
          <w:sz w:val="20"/>
        </w:rPr>
        <w:t xml:space="preserve">(e.g., </w:t>
      </w:r>
      <w:r w:rsidR="00B21034">
        <w:rPr>
          <w:rFonts w:ascii="Times New Roman" w:hAnsi="Times New Roman"/>
          <w:sz w:val="20"/>
        </w:rPr>
        <w:t xml:space="preserve">plans for your PDQ, funding sources, </w:t>
      </w:r>
      <w:r w:rsidR="001C7332">
        <w:rPr>
          <w:rFonts w:ascii="Times New Roman" w:hAnsi="Times New Roman"/>
          <w:sz w:val="20"/>
        </w:rPr>
        <w:t xml:space="preserve">proposals to specified funding agencies that are planned, manuscripts that you are currently writing and intended journals, </w:t>
      </w:r>
      <w:r w:rsidR="004A4789">
        <w:rPr>
          <w:rFonts w:ascii="Times New Roman" w:hAnsi="Times New Roman"/>
          <w:sz w:val="20"/>
        </w:rPr>
        <w:t>etc.)</w:t>
      </w:r>
    </w:p>
    <w:p w14:paraId="39887A57" w14:textId="77777777" w:rsidR="00C358C9" w:rsidRPr="00B21034" w:rsidRDefault="00C358C9" w:rsidP="009D2059">
      <w:pPr>
        <w:tabs>
          <w:tab w:val="left" w:pos="3060"/>
        </w:tabs>
        <w:rPr>
          <w:rFonts w:ascii="Times New Roman" w:hAnsi="Times New Roman"/>
          <w:sz w:val="20"/>
        </w:rPr>
      </w:pPr>
      <w:r>
        <w:rPr>
          <w:rFonts w:ascii="Times New Roman" w:hAnsi="Times New Roman"/>
          <w:sz w:val="20"/>
        </w:rPr>
        <w:t xml:space="preserve">I expect funding to be awarded for the Science of Test Consortium research project.  After this occurs, I will formally begin directing a multi-university research path to develop novel reliability estimation techniques. </w:t>
      </w:r>
    </w:p>
    <w:p w14:paraId="39887A58" w14:textId="77777777" w:rsidR="00AA6909" w:rsidRDefault="00AA6909" w:rsidP="009D2059">
      <w:pPr>
        <w:tabs>
          <w:tab w:val="left" w:pos="3060"/>
        </w:tabs>
        <w:rPr>
          <w:rFonts w:ascii="Times New Roman" w:hAnsi="Times New Roman"/>
          <w:sz w:val="20"/>
        </w:rPr>
      </w:pPr>
    </w:p>
    <w:p w14:paraId="39887A59" w14:textId="77777777" w:rsidR="00AA6909" w:rsidRPr="004A4789" w:rsidRDefault="00AA6909" w:rsidP="009D2059">
      <w:pPr>
        <w:tabs>
          <w:tab w:val="left" w:pos="3060"/>
        </w:tabs>
        <w:rPr>
          <w:rFonts w:ascii="Times New Roman" w:hAnsi="Times New Roman"/>
          <w:sz w:val="20"/>
        </w:rPr>
      </w:pPr>
      <w:r w:rsidRPr="00AA6909">
        <w:rPr>
          <w:rFonts w:ascii="Times New Roman" w:hAnsi="Times New Roman"/>
          <w:b/>
          <w:sz w:val="20"/>
        </w:rPr>
        <w:t>Service</w:t>
      </w:r>
      <w:r w:rsidR="004A4789">
        <w:rPr>
          <w:rFonts w:ascii="Times New Roman" w:hAnsi="Times New Roman"/>
          <w:b/>
          <w:sz w:val="20"/>
        </w:rPr>
        <w:t xml:space="preserve">. </w:t>
      </w:r>
      <w:r w:rsidR="00EA1E19">
        <w:rPr>
          <w:rFonts w:ascii="Times New Roman" w:hAnsi="Times New Roman"/>
          <w:sz w:val="20"/>
        </w:rPr>
        <w:t xml:space="preserve"> (e.g., plans at the Department</w:t>
      </w:r>
      <w:r w:rsidR="004A4789">
        <w:rPr>
          <w:rFonts w:ascii="Times New Roman" w:hAnsi="Times New Roman"/>
          <w:sz w:val="20"/>
        </w:rPr>
        <w:t>, EN, AFIT, Professional and other levels, etc.)</w:t>
      </w:r>
    </w:p>
    <w:p w14:paraId="39887A5A" w14:textId="77777777" w:rsidR="00AA6909" w:rsidRDefault="006D3ACA" w:rsidP="009D2059">
      <w:pPr>
        <w:tabs>
          <w:tab w:val="left" w:pos="3060"/>
        </w:tabs>
        <w:rPr>
          <w:rFonts w:ascii="Times New Roman" w:hAnsi="Times New Roman"/>
          <w:sz w:val="20"/>
        </w:rPr>
      </w:pPr>
      <w:r>
        <w:rPr>
          <w:rFonts w:ascii="Times New Roman" w:hAnsi="Times New Roman"/>
          <w:sz w:val="20"/>
        </w:rPr>
        <w:t>Develop the first markdown template for AFIT theses, dissertations, and reports</w:t>
      </w:r>
    </w:p>
    <w:p w14:paraId="39887A5B" w14:textId="77777777" w:rsidR="00AA6909" w:rsidRDefault="00AA6909" w:rsidP="009D2059">
      <w:pPr>
        <w:tabs>
          <w:tab w:val="left" w:pos="3060"/>
        </w:tabs>
        <w:rPr>
          <w:rFonts w:ascii="Times New Roman" w:hAnsi="Times New Roman"/>
          <w:sz w:val="20"/>
        </w:rPr>
      </w:pPr>
    </w:p>
    <w:p w14:paraId="39887A5C" w14:textId="77777777" w:rsidR="00AA6909" w:rsidRPr="00AA6909" w:rsidRDefault="00AA6909" w:rsidP="009D2059">
      <w:pPr>
        <w:tabs>
          <w:tab w:val="left" w:pos="3060"/>
        </w:tabs>
        <w:rPr>
          <w:rFonts w:ascii="Times New Roman" w:hAnsi="Times New Roman"/>
          <w:b/>
          <w:sz w:val="20"/>
        </w:rPr>
      </w:pPr>
      <w:r w:rsidRPr="00AA6909">
        <w:rPr>
          <w:rFonts w:ascii="Times New Roman" w:hAnsi="Times New Roman"/>
          <w:b/>
          <w:sz w:val="20"/>
        </w:rPr>
        <w:t>Outreach</w:t>
      </w:r>
      <w:r w:rsidR="004A4789">
        <w:rPr>
          <w:rFonts w:ascii="Times New Roman" w:hAnsi="Times New Roman"/>
          <w:b/>
          <w:sz w:val="20"/>
        </w:rPr>
        <w:t>.</w:t>
      </w:r>
    </w:p>
    <w:p w14:paraId="39887A5D" w14:textId="77777777" w:rsidR="00AA6909" w:rsidRDefault="00A27399" w:rsidP="009D2059">
      <w:pPr>
        <w:tabs>
          <w:tab w:val="left" w:pos="3060"/>
        </w:tabs>
        <w:rPr>
          <w:rFonts w:ascii="Times New Roman" w:hAnsi="Times New Roman"/>
          <w:sz w:val="20"/>
        </w:rPr>
      </w:pPr>
      <w:r>
        <w:rPr>
          <w:rFonts w:ascii="Times New Roman" w:hAnsi="Times New Roman"/>
          <w:sz w:val="20"/>
        </w:rPr>
        <w:t>Publish the AFIT package for R to instantly generate templates for theses, dissertations and journal articles</w:t>
      </w:r>
    </w:p>
    <w:p w14:paraId="39887A5E" w14:textId="77777777" w:rsidR="00AA6909" w:rsidRDefault="006D3ACA" w:rsidP="009D2059">
      <w:pPr>
        <w:tabs>
          <w:tab w:val="left" w:pos="3060"/>
        </w:tabs>
        <w:rPr>
          <w:rFonts w:ascii="Times New Roman" w:hAnsi="Times New Roman"/>
          <w:sz w:val="20"/>
        </w:rPr>
      </w:pPr>
      <w:r>
        <w:rPr>
          <w:rFonts w:ascii="Times New Roman" w:hAnsi="Times New Roman"/>
          <w:sz w:val="20"/>
        </w:rPr>
        <w:t>Finish development of the first all-encompassing infrastructure for teaching resident and distance students simultaneously</w:t>
      </w:r>
    </w:p>
    <w:p w14:paraId="39887A5F" w14:textId="77777777" w:rsidR="00AA6909" w:rsidRDefault="00AA6909" w:rsidP="009D2059">
      <w:pPr>
        <w:tabs>
          <w:tab w:val="left" w:pos="3060"/>
        </w:tabs>
        <w:rPr>
          <w:rFonts w:ascii="Times New Roman" w:hAnsi="Times New Roman"/>
          <w:sz w:val="20"/>
        </w:rPr>
      </w:pPr>
    </w:p>
    <w:p w14:paraId="39887A60" w14:textId="77777777" w:rsidR="00AA6909" w:rsidRDefault="00AA6909" w:rsidP="009D2059">
      <w:pPr>
        <w:tabs>
          <w:tab w:val="left" w:pos="3060"/>
        </w:tabs>
        <w:rPr>
          <w:rFonts w:ascii="Times New Roman" w:hAnsi="Times New Roman"/>
          <w:b/>
          <w:sz w:val="20"/>
        </w:rPr>
      </w:pPr>
      <w:r w:rsidRPr="00AA6909">
        <w:rPr>
          <w:rFonts w:ascii="Times New Roman" w:hAnsi="Times New Roman"/>
          <w:b/>
          <w:sz w:val="20"/>
        </w:rPr>
        <w:t>Other</w:t>
      </w:r>
      <w:r w:rsidR="004A4789">
        <w:rPr>
          <w:rFonts w:ascii="Times New Roman" w:hAnsi="Times New Roman"/>
          <w:b/>
          <w:sz w:val="20"/>
        </w:rPr>
        <w:t>.</w:t>
      </w:r>
    </w:p>
    <w:p w14:paraId="39887A61" w14:textId="77777777" w:rsidR="002A5B86" w:rsidRDefault="002A5B86" w:rsidP="009D2059">
      <w:pPr>
        <w:tabs>
          <w:tab w:val="left" w:pos="3060"/>
        </w:tabs>
        <w:rPr>
          <w:rFonts w:ascii="Times New Roman" w:hAnsi="Times New Roman"/>
          <w:b/>
          <w:sz w:val="20"/>
        </w:rPr>
      </w:pPr>
    </w:p>
    <w:p w14:paraId="39887A62" w14:textId="77777777" w:rsidR="002A5B86" w:rsidRDefault="002A5B86" w:rsidP="009D2059">
      <w:pPr>
        <w:tabs>
          <w:tab w:val="left" w:pos="3060"/>
        </w:tabs>
        <w:rPr>
          <w:rFonts w:ascii="Times New Roman" w:hAnsi="Times New Roman"/>
          <w:b/>
          <w:sz w:val="20"/>
        </w:rPr>
      </w:pPr>
    </w:p>
    <w:p w14:paraId="39887A63" w14:textId="77777777" w:rsidR="002A5B86" w:rsidRPr="00AA6909" w:rsidRDefault="002A5B86" w:rsidP="009D2059">
      <w:pPr>
        <w:tabs>
          <w:tab w:val="left" w:pos="3060"/>
        </w:tabs>
        <w:rPr>
          <w:rFonts w:ascii="Times New Roman" w:hAnsi="Times New Roman"/>
          <w:b/>
          <w:sz w:val="20"/>
        </w:rPr>
      </w:pPr>
    </w:p>
    <w:sectPr w:rsidR="002A5B86" w:rsidRPr="00AA6909" w:rsidSect="00C53185">
      <w:headerReference w:type="default" r:id="rId7"/>
      <w:footerReference w:type="default" r:id="rId8"/>
      <w:headerReference w:type="first" r:id="rId9"/>
      <w:pgSz w:w="12240" w:h="15840"/>
      <w:pgMar w:top="1152" w:right="576" w:bottom="1008" w:left="86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0F225" w14:textId="77777777" w:rsidR="00DF4FE9" w:rsidRDefault="00DF4FE9">
      <w:r>
        <w:separator/>
      </w:r>
    </w:p>
  </w:endnote>
  <w:endnote w:type="continuationSeparator" w:id="0">
    <w:p w14:paraId="55ED1600" w14:textId="77777777" w:rsidR="00DF4FE9" w:rsidRDefault="00DF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charset w:val="00"/>
    <w:family w:val="auto"/>
    <w:pitch w:val="variable"/>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87A69" w14:textId="77777777" w:rsidR="00537B98" w:rsidRDefault="00537B98">
    <w:pPr>
      <w:pStyle w:val="Footer"/>
      <w:framePr w:wrap="auto" w:vAnchor="page" w:hAnchor="margin" w:xAlign="right" w:y="1"/>
    </w:pPr>
    <w:r>
      <w:pgNum/>
    </w:r>
  </w:p>
  <w:p w14:paraId="39887A6A" w14:textId="77777777" w:rsidR="00537B98" w:rsidRDefault="00537B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159F8" w14:textId="77777777" w:rsidR="00DF4FE9" w:rsidRDefault="00DF4FE9">
      <w:r>
        <w:separator/>
      </w:r>
    </w:p>
  </w:footnote>
  <w:footnote w:type="continuationSeparator" w:id="0">
    <w:p w14:paraId="628B436B" w14:textId="77777777" w:rsidR="00DF4FE9" w:rsidRDefault="00DF4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87A68" w14:textId="77777777" w:rsidR="00537B98" w:rsidRPr="00220DC5" w:rsidRDefault="00537B98" w:rsidP="006D138C">
    <w:pPr>
      <w:pStyle w:val="Header"/>
      <w:jc w:val="center"/>
      <w:rPr>
        <w:rFonts w:ascii="Times New Roman" w:hAnsi="Times New Roman"/>
        <w:b/>
        <w:small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87A6B" w14:textId="77777777" w:rsidR="00537B98" w:rsidRPr="00220DC5" w:rsidRDefault="00537B98" w:rsidP="00C53185">
    <w:pPr>
      <w:pStyle w:val="Header"/>
      <w:jc w:val="center"/>
      <w:rPr>
        <w:rFonts w:ascii="Times New Roman" w:hAnsi="Times New Roman"/>
        <w:b/>
      </w:rPr>
    </w:pPr>
    <w:r w:rsidRPr="00220DC5">
      <w:rPr>
        <w:rFonts w:ascii="Times New Roman" w:hAnsi="Times New Roman"/>
        <w:b/>
      </w:rPr>
      <w:t>Air Force Institute of Technology</w:t>
    </w:r>
  </w:p>
  <w:p w14:paraId="39887A6C" w14:textId="77777777" w:rsidR="00537B98" w:rsidRPr="00220DC5" w:rsidRDefault="00537B98" w:rsidP="00C53185">
    <w:pPr>
      <w:pStyle w:val="Header"/>
      <w:jc w:val="center"/>
      <w:rPr>
        <w:rFonts w:ascii="Times New Roman" w:hAnsi="Times New Roman"/>
        <w:b/>
        <w:smallCaps/>
      </w:rPr>
    </w:pPr>
    <w:r w:rsidRPr="00220DC5">
      <w:rPr>
        <w:rFonts w:ascii="Times New Roman" w:hAnsi="Times New Roman"/>
        <w:b/>
        <w:smallCaps/>
      </w:rPr>
      <w:t xml:space="preserve">Graduate </w:t>
    </w:r>
    <w:smartTag w:uri="urn:schemas-microsoft-com:office:smarttags" w:element="place">
      <w:smartTag w:uri="urn:schemas-microsoft-com:office:smarttags" w:element="PlaceType">
        <w:r w:rsidRPr="00220DC5">
          <w:rPr>
            <w:rFonts w:ascii="Times New Roman" w:hAnsi="Times New Roman"/>
            <w:b/>
            <w:smallCaps/>
          </w:rPr>
          <w:t>School</w:t>
        </w:r>
      </w:smartTag>
      <w:r w:rsidRPr="00220DC5">
        <w:rPr>
          <w:rFonts w:ascii="Times New Roman" w:hAnsi="Times New Roman"/>
          <w:b/>
          <w:smallCaps/>
        </w:rPr>
        <w:t xml:space="preserve"> of </w:t>
      </w:r>
      <w:smartTag w:uri="urn:schemas-microsoft-com:office:smarttags" w:element="PlaceName">
        <w:r w:rsidRPr="00220DC5">
          <w:rPr>
            <w:rFonts w:ascii="Times New Roman" w:hAnsi="Times New Roman"/>
            <w:b/>
            <w:smallCaps/>
          </w:rPr>
          <w:t>Engineering</w:t>
        </w:r>
      </w:smartTag>
    </w:smartTag>
    <w:r w:rsidRPr="00220DC5">
      <w:rPr>
        <w:rFonts w:ascii="Times New Roman" w:hAnsi="Times New Roman"/>
        <w:b/>
        <w:smallCaps/>
      </w:rPr>
      <w:t xml:space="preserve"> and Management</w:t>
    </w:r>
  </w:p>
  <w:p w14:paraId="39887A6D" w14:textId="77777777" w:rsidR="00537B98" w:rsidRDefault="00537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1CC7"/>
    <w:multiLevelType w:val="hybridMultilevel"/>
    <w:tmpl w:val="840A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162E7"/>
    <w:multiLevelType w:val="hybridMultilevel"/>
    <w:tmpl w:val="A39C0356"/>
    <w:lvl w:ilvl="0" w:tplc="04090015">
      <w:start w:val="1"/>
      <w:numFmt w:val="upperLetter"/>
      <w:pStyle w:val="Heading1"/>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7487F95"/>
    <w:multiLevelType w:val="hybridMultilevel"/>
    <w:tmpl w:val="8A704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E4FEA"/>
    <w:multiLevelType w:val="hybridMultilevel"/>
    <w:tmpl w:val="2BB4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53C24"/>
    <w:multiLevelType w:val="hybridMultilevel"/>
    <w:tmpl w:val="F45A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E38B8"/>
    <w:multiLevelType w:val="hybridMultilevel"/>
    <w:tmpl w:val="35D8023C"/>
    <w:lvl w:ilvl="0" w:tplc="C36E0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44F97"/>
    <w:multiLevelType w:val="hybridMultilevel"/>
    <w:tmpl w:val="910AB234"/>
    <w:lvl w:ilvl="0" w:tplc="A47482FC">
      <w:start w:val="20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91FEC"/>
    <w:multiLevelType w:val="hybridMultilevel"/>
    <w:tmpl w:val="834A0FAA"/>
    <w:lvl w:ilvl="0" w:tplc="37D06E0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B51EB"/>
    <w:multiLevelType w:val="hybridMultilevel"/>
    <w:tmpl w:val="EA60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77F8A"/>
    <w:multiLevelType w:val="hybridMultilevel"/>
    <w:tmpl w:val="6E96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532E4"/>
    <w:multiLevelType w:val="hybridMultilevel"/>
    <w:tmpl w:val="0880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270CB"/>
    <w:multiLevelType w:val="hybridMultilevel"/>
    <w:tmpl w:val="ECD419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9F27623"/>
    <w:multiLevelType w:val="hybridMultilevel"/>
    <w:tmpl w:val="A30461F2"/>
    <w:lvl w:ilvl="0" w:tplc="80862EE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31A25B20"/>
    <w:multiLevelType w:val="hybridMultilevel"/>
    <w:tmpl w:val="9174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316F48"/>
    <w:multiLevelType w:val="hybridMultilevel"/>
    <w:tmpl w:val="D03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3089D"/>
    <w:multiLevelType w:val="hybridMultilevel"/>
    <w:tmpl w:val="BB4E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A68BE"/>
    <w:multiLevelType w:val="hybridMultilevel"/>
    <w:tmpl w:val="152C97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6E57CFD"/>
    <w:multiLevelType w:val="hybridMultilevel"/>
    <w:tmpl w:val="9A1E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F79AA"/>
    <w:multiLevelType w:val="hybridMultilevel"/>
    <w:tmpl w:val="9F54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47A09"/>
    <w:multiLevelType w:val="hybridMultilevel"/>
    <w:tmpl w:val="F370A3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5891E0B"/>
    <w:multiLevelType w:val="hybridMultilevel"/>
    <w:tmpl w:val="AB6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64DED"/>
    <w:multiLevelType w:val="hybridMultilevel"/>
    <w:tmpl w:val="8778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4E6540"/>
    <w:multiLevelType w:val="hybridMultilevel"/>
    <w:tmpl w:val="4456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05ABD"/>
    <w:multiLevelType w:val="hybridMultilevel"/>
    <w:tmpl w:val="8856C8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445EC9"/>
    <w:multiLevelType w:val="hybridMultilevel"/>
    <w:tmpl w:val="8EB07B04"/>
    <w:lvl w:ilvl="0" w:tplc="4926BD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B3CB5"/>
    <w:multiLevelType w:val="hybridMultilevel"/>
    <w:tmpl w:val="8FC2B330"/>
    <w:lvl w:ilvl="0" w:tplc="D786F146">
      <w:start w:val="20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8E0B68"/>
    <w:multiLevelType w:val="hybridMultilevel"/>
    <w:tmpl w:val="B26E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CB2903"/>
    <w:multiLevelType w:val="hybridMultilevel"/>
    <w:tmpl w:val="BAD4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F0ED5"/>
    <w:multiLevelType w:val="hybridMultilevel"/>
    <w:tmpl w:val="58BA38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3277E8"/>
    <w:multiLevelType w:val="hybridMultilevel"/>
    <w:tmpl w:val="AABEDAC6"/>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30" w15:restartNumberingAfterBreak="0">
    <w:nsid w:val="7BFC48E1"/>
    <w:multiLevelType w:val="hybridMultilevel"/>
    <w:tmpl w:val="CA14E438"/>
    <w:lvl w:ilvl="0" w:tplc="D87A6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8F6CCF"/>
    <w:multiLevelType w:val="hybridMultilevel"/>
    <w:tmpl w:val="35D8023C"/>
    <w:lvl w:ilvl="0" w:tplc="C36E0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6"/>
  </w:num>
  <w:num w:numId="5">
    <w:abstractNumId w:val="19"/>
  </w:num>
  <w:num w:numId="6">
    <w:abstractNumId w:val="23"/>
  </w:num>
  <w:num w:numId="7">
    <w:abstractNumId w:val="11"/>
  </w:num>
  <w:num w:numId="8">
    <w:abstractNumId w:val="10"/>
  </w:num>
  <w:num w:numId="9">
    <w:abstractNumId w:val="3"/>
  </w:num>
  <w:num w:numId="10">
    <w:abstractNumId w:val="17"/>
  </w:num>
  <w:num w:numId="11">
    <w:abstractNumId w:val="27"/>
  </w:num>
  <w:num w:numId="12">
    <w:abstractNumId w:val="29"/>
  </w:num>
  <w:num w:numId="13">
    <w:abstractNumId w:val="15"/>
  </w:num>
  <w:num w:numId="14">
    <w:abstractNumId w:val="4"/>
  </w:num>
  <w:num w:numId="15">
    <w:abstractNumId w:val="2"/>
  </w:num>
  <w:num w:numId="16">
    <w:abstractNumId w:val="30"/>
  </w:num>
  <w:num w:numId="17">
    <w:abstractNumId w:val="5"/>
  </w:num>
  <w:num w:numId="18">
    <w:abstractNumId w:val="24"/>
  </w:num>
  <w:num w:numId="19">
    <w:abstractNumId w:val="28"/>
  </w:num>
  <w:num w:numId="20">
    <w:abstractNumId w:val="31"/>
  </w:num>
  <w:num w:numId="21">
    <w:abstractNumId w:val="7"/>
  </w:num>
  <w:num w:numId="22">
    <w:abstractNumId w:val="14"/>
  </w:num>
  <w:num w:numId="23">
    <w:abstractNumId w:val="20"/>
  </w:num>
  <w:num w:numId="24">
    <w:abstractNumId w:val="8"/>
  </w:num>
  <w:num w:numId="25">
    <w:abstractNumId w:val="21"/>
  </w:num>
  <w:num w:numId="26">
    <w:abstractNumId w:val="9"/>
  </w:num>
  <w:num w:numId="27">
    <w:abstractNumId w:val="6"/>
  </w:num>
  <w:num w:numId="28">
    <w:abstractNumId w:val="22"/>
  </w:num>
  <w:num w:numId="29">
    <w:abstractNumId w:val="25"/>
  </w:num>
  <w:num w:numId="30">
    <w:abstractNumId w:val="26"/>
  </w:num>
  <w:num w:numId="31">
    <w:abstractNumId w:val="13"/>
  </w:num>
  <w:num w:numId="32">
    <w:abstractNumId w:val="18"/>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EC"/>
    <w:rsid w:val="00014FE3"/>
    <w:rsid w:val="00027347"/>
    <w:rsid w:val="00036E00"/>
    <w:rsid w:val="00044D55"/>
    <w:rsid w:val="0006010F"/>
    <w:rsid w:val="000603EF"/>
    <w:rsid w:val="00070245"/>
    <w:rsid w:val="000B79D3"/>
    <w:rsid w:val="00102D53"/>
    <w:rsid w:val="00103305"/>
    <w:rsid w:val="00114C02"/>
    <w:rsid w:val="00122C4C"/>
    <w:rsid w:val="00133E7E"/>
    <w:rsid w:val="00136E17"/>
    <w:rsid w:val="00145EC3"/>
    <w:rsid w:val="001507AB"/>
    <w:rsid w:val="00150F2C"/>
    <w:rsid w:val="0018080D"/>
    <w:rsid w:val="00180BF7"/>
    <w:rsid w:val="001848E0"/>
    <w:rsid w:val="001920F9"/>
    <w:rsid w:val="00195C63"/>
    <w:rsid w:val="00196738"/>
    <w:rsid w:val="00197C85"/>
    <w:rsid w:val="001C7332"/>
    <w:rsid w:val="0020156D"/>
    <w:rsid w:val="00207D46"/>
    <w:rsid w:val="002136CA"/>
    <w:rsid w:val="0021591C"/>
    <w:rsid w:val="00217DF9"/>
    <w:rsid w:val="00220DC5"/>
    <w:rsid w:val="00221912"/>
    <w:rsid w:val="00227FCF"/>
    <w:rsid w:val="00234ACA"/>
    <w:rsid w:val="002570F4"/>
    <w:rsid w:val="002635F3"/>
    <w:rsid w:val="00276744"/>
    <w:rsid w:val="0028564F"/>
    <w:rsid w:val="00290F57"/>
    <w:rsid w:val="00296265"/>
    <w:rsid w:val="002970C7"/>
    <w:rsid w:val="00297E09"/>
    <w:rsid w:val="002A5B86"/>
    <w:rsid w:val="002C7619"/>
    <w:rsid w:val="002D053B"/>
    <w:rsid w:val="002E4CE0"/>
    <w:rsid w:val="002E557D"/>
    <w:rsid w:val="002E7715"/>
    <w:rsid w:val="00300024"/>
    <w:rsid w:val="00305916"/>
    <w:rsid w:val="00307B98"/>
    <w:rsid w:val="00316BFB"/>
    <w:rsid w:val="003172E5"/>
    <w:rsid w:val="0032703C"/>
    <w:rsid w:val="0033298A"/>
    <w:rsid w:val="00332DB5"/>
    <w:rsid w:val="00335E69"/>
    <w:rsid w:val="00336731"/>
    <w:rsid w:val="00350F28"/>
    <w:rsid w:val="00357E82"/>
    <w:rsid w:val="00364479"/>
    <w:rsid w:val="003662EC"/>
    <w:rsid w:val="0037222F"/>
    <w:rsid w:val="00380F35"/>
    <w:rsid w:val="003836FD"/>
    <w:rsid w:val="00385218"/>
    <w:rsid w:val="003C752E"/>
    <w:rsid w:val="003E1D2F"/>
    <w:rsid w:val="003F1809"/>
    <w:rsid w:val="004065CB"/>
    <w:rsid w:val="0041634D"/>
    <w:rsid w:val="004169C9"/>
    <w:rsid w:val="004232A9"/>
    <w:rsid w:val="00443032"/>
    <w:rsid w:val="00455627"/>
    <w:rsid w:val="00460BEA"/>
    <w:rsid w:val="004708C4"/>
    <w:rsid w:val="004731AE"/>
    <w:rsid w:val="00477EF0"/>
    <w:rsid w:val="00485D83"/>
    <w:rsid w:val="00493355"/>
    <w:rsid w:val="00497427"/>
    <w:rsid w:val="004A4789"/>
    <w:rsid w:val="004C25F1"/>
    <w:rsid w:val="004C28C2"/>
    <w:rsid w:val="004C3863"/>
    <w:rsid w:val="004D07F8"/>
    <w:rsid w:val="004D29A1"/>
    <w:rsid w:val="004E69F7"/>
    <w:rsid w:val="0050066B"/>
    <w:rsid w:val="00502394"/>
    <w:rsid w:val="00505462"/>
    <w:rsid w:val="00513B15"/>
    <w:rsid w:val="0052137C"/>
    <w:rsid w:val="0052327A"/>
    <w:rsid w:val="00534FF3"/>
    <w:rsid w:val="00537B98"/>
    <w:rsid w:val="00543255"/>
    <w:rsid w:val="00543320"/>
    <w:rsid w:val="005514AA"/>
    <w:rsid w:val="0057387F"/>
    <w:rsid w:val="00585111"/>
    <w:rsid w:val="005B0145"/>
    <w:rsid w:val="005E2387"/>
    <w:rsid w:val="005E6E4B"/>
    <w:rsid w:val="00601505"/>
    <w:rsid w:val="00615B01"/>
    <w:rsid w:val="00620E2F"/>
    <w:rsid w:val="00645FC1"/>
    <w:rsid w:val="00654AB9"/>
    <w:rsid w:val="00656402"/>
    <w:rsid w:val="0066412A"/>
    <w:rsid w:val="00665968"/>
    <w:rsid w:val="006776B3"/>
    <w:rsid w:val="006825A4"/>
    <w:rsid w:val="00685837"/>
    <w:rsid w:val="0069025E"/>
    <w:rsid w:val="0069224C"/>
    <w:rsid w:val="006A05C2"/>
    <w:rsid w:val="006A15D4"/>
    <w:rsid w:val="006B746E"/>
    <w:rsid w:val="006C72CB"/>
    <w:rsid w:val="006D138C"/>
    <w:rsid w:val="006D1A0E"/>
    <w:rsid w:val="006D3ACA"/>
    <w:rsid w:val="006E1012"/>
    <w:rsid w:val="006E6434"/>
    <w:rsid w:val="00705C22"/>
    <w:rsid w:val="007072E1"/>
    <w:rsid w:val="00713C92"/>
    <w:rsid w:val="00725604"/>
    <w:rsid w:val="00727E43"/>
    <w:rsid w:val="00733CF0"/>
    <w:rsid w:val="007361A2"/>
    <w:rsid w:val="0073624B"/>
    <w:rsid w:val="00753D72"/>
    <w:rsid w:val="007601CA"/>
    <w:rsid w:val="007667B3"/>
    <w:rsid w:val="00774B35"/>
    <w:rsid w:val="007825DB"/>
    <w:rsid w:val="00783FF6"/>
    <w:rsid w:val="00794EF4"/>
    <w:rsid w:val="007B4A32"/>
    <w:rsid w:val="007B7E50"/>
    <w:rsid w:val="007C2401"/>
    <w:rsid w:val="007C4319"/>
    <w:rsid w:val="007C43D7"/>
    <w:rsid w:val="007C60F7"/>
    <w:rsid w:val="007D67F0"/>
    <w:rsid w:val="007D6E9B"/>
    <w:rsid w:val="007D73C0"/>
    <w:rsid w:val="007F2B2F"/>
    <w:rsid w:val="007F7A79"/>
    <w:rsid w:val="00825B15"/>
    <w:rsid w:val="008277AC"/>
    <w:rsid w:val="00844A41"/>
    <w:rsid w:val="00851C85"/>
    <w:rsid w:val="00855387"/>
    <w:rsid w:val="00870FB1"/>
    <w:rsid w:val="00883F8E"/>
    <w:rsid w:val="008846B5"/>
    <w:rsid w:val="00887AA0"/>
    <w:rsid w:val="00890839"/>
    <w:rsid w:val="00892E99"/>
    <w:rsid w:val="008935CD"/>
    <w:rsid w:val="008B3A94"/>
    <w:rsid w:val="008C305D"/>
    <w:rsid w:val="008D4A81"/>
    <w:rsid w:val="008F7897"/>
    <w:rsid w:val="00921B29"/>
    <w:rsid w:val="00926C5E"/>
    <w:rsid w:val="00936A43"/>
    <w:rsid w:val="00964434"/>
    <w:rsid w:val="009723CE"/>
    <w:rsid w:val="009832DF"/>
    <w:rsid w:val="00990A15"/>
    <w:rsid w:val="0099762B"/>
    <w:rsid w:val="009A0BA0"/>
    <w:rsid w:val="009A1D71"/>
    <w:rsid w:val="009B6749"/>
    <w:rsid w:val="009C3B6E"/>
    <w:rsid w:val="009C5366"/>
    <w:rsid w:val="009C7F07"/>
    <w:rsid w:val="009D2059"/>
    <w:rsid w:val="009E347B"/>
    <w:rsid w:val="009F4249"/>
    <w:rsid w:val="009F4EB1"/>
    <w:rsid w:val="009F6ACF"/>
    <w:rsid w:val="00A177C3"/>
    <w:rsid w:val="00A17E80"/>
    <w:rsid w:val="00A2462C"/>
    <w:rsid w:val="00A271C7"/>
    <w:rsid w:val="00A27399"/>
    <w:rsid w:val="00A34F30"/>
    <w:rsid w:val="00A41EAC"/>
    <w:rsid w:val="00A77B97"/>
    <w:rsid w:val="00A80F84"/>
    <w:rsid w:val="00A867C3"/>
    <w:rsid w:val="00A94BC9"/>
    <w:rsid w:val="00A9566D"/>
    <w:rsid w:val="00AA6909"/>
    <w:rsid w:val="00AC1486"/>
    <w:rsid w:val="00B21034"/>
    <w:rsid w:val="00B6540D"/>
    <w:rsid w:val="00B70391"/>
    <w:rsid w:val="00B726F5"/>
    <w:rsid w:val="00B74C47"/>
    <w:rsid w:val="00BB3FB4"/>
    <w:rsid w:val="00BB76AE"/>
    <w:rsid w:val="00BC48C0"/>
    <w:rsid w:val="00BC5570"/>
    <w:rsid w:val="00BC6A53"/>
    <w:rsid w:val="00C04897"/>
    <w:rsid w:val="00C0565A"/>
    <w:rsid w:val="00C11063"/>
    <w:rsid w:val="00C24F50"/>
    <w:rsid w:val="00C358C9"/>
    <w:rsid w:val="00C44C50"/>
    <w:rsid w:val="00C53185"/>
    <w:rsid w:val="00C56C2C"/>
    <w:rsid w:val="00C64EFA"/>
    <w:rsid w:val="00C66157"/>
    <w:rsid w:val="00C72807"/>
    <w:rsid w:val="00C77FCB"/>
    <w:rsid w:val="00C8317E"/>
    <w:rsid w:val="00C92ADA"/>
    <w:rsid w:val="00C9605D"/>
    <w:rsid w:val="00CA106F"/>
    <w:rsid w:val="00CC3DF4"/>
    <w:rsid w:val="00CE7EB2"/>
    <w:rsid w:val="00CF033E"/>
    <w:rsid w:val="00D03B7D"/>
    <w:rsid w:val="00D0720D"/>
    <w:rsid w:val="00D15780"/>
    <w:rsid w:val="00D4519B"/>
    <w:rsid w:val="00D50A2B"/>
    <w:rsid w:val="00D62A8E"/>
    <w:rsid w:val="00D76ED2"/>
    <w:rsid w:val="00D804AE"/>
    <w:rsid w:val="00D9704B"/>
    <w:rsid w:val="00DA1A9A"/>
    <w:rsid w:val="00DB0060"/>
    <w:rsid w:val="00DC1E7F"/>
    <w:rsid w:val="00DD2EEC"/>
    <w:rsid w:val="00DD4E79"/>
    <w:rsid w:val="00DE45BF"/>
    <w:rsid w:val="00DE67F1"/>
    <w:rsid w:val="00DF4FE9"/>
    <w:rsid w:val="00DF5821"/>
    <w:rsid w:val="00DF5D4C"/>
    <w:rsid w:val="00DF67B0"/>
    <w:rsid w:val="00E05F82"/>
    <w:rsid w:val="00E16812"/>
    <w:rsid w:val="00E21024"/>
    <w:rsid w:val="00E26C26"/>
    <w:rsid w:val="00E2726F"/>
    <w:rsid w:val="00E56A5E"/>
    <w:rsid w:val="00E65CC2"/>
    <w:rsid w:val="00E74C1E"/>
    <w:rsid w:val="00E87476"/>
    <w:rsid w:val="00E91A5F"/>
    <w:rsid w:val="00EA1E19"/>
    <w:rsid w:val="00EB2DF2"/>
    <w:rsid w:val="00ED430B"/>
    <w:rsid w:val="00EE7827"/>
    <w:rsid w:val="00EF7869"/>
    <w:rsid w:val="00F05FE0"/>
    <w:rsid w:val="00F11657"/>
    <w:rsid w:val="00F12807"/>
    <w:rsid w:val="00F137B4"/>
    <w:rsid w:val="00F26811"/>
    <w:rsid w:val="00F31B81"/>
    <w:rsid w:val="00F42BB5"/>
    <w:rsid w:val="00F51595"/>
    <w:rsid w:val="00F516DD"/>
    <w:rsid w:val="00F7601B"/>
    <w:rsid w:val="00F97316"/>
    <w:rsid w:val="00FA3A8C"/>
    <w:rsid w:val="00FA5261"/>
    <w:rsid w:val="00FA566B"/>
    <w:rsid w:val="00FB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988789C"/>
  <w15:docId w15:val="{2CF07392-3866-4FCE-B1FD-73316650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347B"/>
    <w:rPr>
      <w:rFonts w:ascii="Geneva" w:hAnsi="Geneva"/>
      <w:sz w:val="22"/>
    </w:rPr>
  </w:style>
  <w:style w:type="paragraph" w:styleId="Heading1">
    <w:name w:val="heading 1"/>
    <w:basedOn w:val="Normal"/>
    <w:next w:val="Normal"/>
    <w:qFormat/>
    <w:rsid w:val="009E347B"/>
    <w:pPr>
      <w:keepNext/>
      <w:numPr>
        <w:numId w:val="2"/>
      </w:numPr>
      <w:tabs>
        <w:tab w:val="left" w:pos="3060"/>
      </w:tabs>
      <w:outlineLvl w:val="0"/>
    </w:pPr>
    <w:rPr>
      <w:b/>
      <w:bCs/>
      <w:sz w:val="20"/>
    </w:rPr>
  </w:style>
  <w:style w:type="paragraph" w:styleId="Heading2">
    <w:name w:val="heading 2"/>
    <w:basedOn w:val="Normal"/>
    <w:next w:val="Normal"/>
    <w:qFormat/>
    <w:rsid w:val="009E347B"/>
    <w:pPr>
      <w:keepNext/>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E347B"/>
    <w:pPr>
      <w:tabs>
        <w:tab w:val="center" w:pos="4320"/>
        <w:tab w:val="right" w:pos="8640"/>
      </w:tabs>
    </w:pPr>
    <w:rPr>
      <w:rFonts w:ascii="Helvetica" w:hAnsi="Helvetica"/>
      <w:sz w:val="24"/>
    </w:rPr>
  </w:style>
  <w:style w:type="paragraph" w:styleId="Caption">
    <w:name w:val="caption"/>
    <w:basedOn w:val="Normal"/>
    <w:qFormat/>
    <w:rsid w:val="009E347B"/>
    <w:pPr>
      <w:jc w:val="center"/>
    </w:pPr>
    <w:rPr>
      <w:b/>
    </w:rPr>
  </w:style>
  <w:style w:type="paragraph" w:styleId="BodyTextIndent">
    <w:name w:val="Body Text Indent"/>
    <w:basedOn w:val="Normal"/>
    <w:rsid w:val="009E347B"/>
    <w:pPr>
      <w:tabs>
        <w:tab w:val="left" w:pos="1440"/>
        <w:tab w:val="left" w:pos="1800"/>
      </w:tabs>
      <w:ind w:left="1350"/>
    </w:pPr>
    <w:rPr>
      <w:i/>
      <w:iCs/>
      <w:sz w:val="20"/>
    </w:rPr>
  </w:style>
  <w:style w:type="paragraph" w:styleId="Header">
    <w:name w:val="header"/>
    <w:basedOn w:val="Normal"/>
    <w:rsid w:val="009E347B"/>
    <w:pPr>
      <w:tabs>
        <w:tab w:val="center" w:pos="4320"/>
        <w:tab w:val="right" w:pos="8640"/>
      </w:tabs>
    </w:pPr>
  </w:style>
  <w:style w:type="paragraph" w:styleId="BodyText">
    <w:name w:val="Body Text"/>
    <w:basedOn w:val="Normal"/>
    <w:rsid w:val="009E347B"/>
    <w:rPr>
      <w:b/>
      <w:bCs/>
    </w:rPr>
  </w:style>
  <w:style w:type="paragraph" w:styleId="BalloonText">
    <w:name w:val="Balloon Text"/>
    <w:basedOn w:val="Normal"/>
    <w:semiHidden/>
    <w:rsid w:val="00DD2EEC"/>
    <w:rPr>
      <w:rFonts w:ascii="Tahoma" w:hAnsi="Tahoma" w:cs="Tahoma"/>
      <w:sz w:val="16"/>
      <w:szCs w:val="16"/>
    </w:rPr>
  </w:style>
  <w:style w:type="table" w:styleId="TableGrid">
    <w:name w:val="Table Grid"/>
    <w:basedOn w:val="TableNormal"/>
    <w:rsid w:val="008553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53185"/>
    <w:rPr>
      <w:color w:val="0000FF"/>
      <w:u w:val="single"/>
    </w:rPr>
  </w:style>
  <w:style w:type="paragraph" w:styleId="ListParagraph">
    <w:name w:val="List Paragraph"/>
    <w:basedOn w:val="Normal"/>
    <w:uiPriority w:val="34"/>
    <w:qFormat/>
    <w:rsid w:val="00E87476"/>
    <w:pPr>
      <w:ind w:left="720"/>
      <w:contextualSpacing/>
    </w:pPr>
  </w:style>
  <w:style w:type="paragraph" w:styleId="PlainText">
    <w:name w:val="Plain Text"/>
    <w:basedOn w:val="Normal"/>
    <w:link w:val="PlainTextChar"/>
    <w:uiPriority w:val="99"/>
    <w:unhideWhenUsed/>
    <w:rsid w:val="00705C2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05C22"/>
    <w:rPr>
      <w:rFonts w:ascii="Consolas" w:eastAsiaTheme="minorHAnsi" w:hAnsi="Consolas" w:cstheme="minorBidi"/>
      <w:sz w:val="21"/>
      <w:szCs w:val="21"/>
    </w:rPr>
  </w:style>
  <w:style w:type="character" w:styleId="UnresolvedMention">
    <w:name w:val="Unresolved Mention"/>
    <w:basedOn w:val="DefaultParagraphFont"/>
    <w:uiPriority w:val="99"/>
    <w:semiHidden/>
    <w:unhideWhenUsed/>
    <w:rsid w:val="00150F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1188">
      <w:bodyDiv w:val="1"/>
      <w:marLeft w:val="0"/>
      <w:marRight w:val="0"/>
      <w:marTop w:val="0"/>
      <w:marBottom w:val="0"/>
      <w:divBdr>
        <w:top w:val="none" w:sz="0" w:space="0" w:color="auto"/>
        <w:left w:val="none" w:sz="0" w:space="0" w:color="auto"/>
        <w:bottom w:val="none" w:sz="0" w:space="0" w:color="auto"/>
        <w:right w:val="none" w:sz="0" w:space="0" w:color="auto"/>
      </w:divBdr>
    </w:div>
    <w:div w:id="7199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ANNUAL FACULTY ACTIVITY REPORT</vt:lpstr>
    </vt:vector>
  </TitlesOfParts>
  <Company>Virginia Tech</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FACULTY ACTIVITY REPORT</dc:title>
  <dc:creator>Linda Scott</dc:creator>
  <cp:lastModifiedBy>Jason Freels</cp:lastModifiedBy>
  <cp:revision>5</cp:revision>
  <cp:lastPrinted>2014-06-11T20:26:00Z</cp:lastPrinted>
  <dcterms:created xsi:type="dcterms:W3CDTF">2017-06-29T19:22:00Z</dcterms:created>
  <dcterms:modified xsi:type="dcterms:W3CDTF">2017-06-30T16:36:00Z</dcterms:modified>
</cp:coreProperties>
</file>