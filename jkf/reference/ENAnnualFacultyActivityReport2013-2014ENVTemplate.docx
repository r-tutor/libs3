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12A" w:rsidRPr="00220DC5" w:rsidRDefault="0066412A">
      <w:pPr>
        <w:jc w:val="center"/>
        <w:rPr>
          <w:rFonts w:ascii="Times New Roman" w:hAnsi="Times New Roman"/>
          <w:b/>
        </w:rPr>
      </w:pPr>
      <w:r w:rsidRPr="00220DC5">
        <w:rPr>
          <w:rFonts w:ascii="Times New Roman" w:hAnsi="Times New Roman"/>
          <w:b/>
        </w:rPr>
        <w:t xml:space="preserve">ANNUAL FACULTY ACTIVITY REPORT </w:t>
      </w:r>
    </w:p>
    <w:p w:rsidR="0066412A" w:rsidRPr="00A77B97" w:rsidRDefault="006D138C">
      <w:pPr>
        <w:jc w:val="center"/>
        <w:rPr>
          <w:rFonts w:ascii="Times New Roman" w:hAnsi="Times New Roman"/>
          <w:i/>
        </w:rPr>
      </w:pPr>
      <w:r w:rsidRPr="00A77B97">
        <w:rPr>
          <w:rFonts w:ascii="Times New Roman" w:hAnsi="Times New Roman"/>
          <w:i/>
        </w:rPr>
        <w:t xml:space="preserve"> For the period</w:t>
      </w:r>
      <w:r w:rsidR="0066412A" w:rsidRPr="00A77B97">
        <w:rPr>
          <w:rFonts w:ascii="Times New Roman" w:hAnsi="Times New Roman"/>
          <w:i/>
        </w:rPr>
        <w:t xml:space="preserve"> </w:t>
      </w:r>
      <w:r w:rsidRPr="00A77B97">
        <w:rPr>
          <w:rFonts w:ascii="Times New Roman" w:hAnsi="Times New Roman"/>
          <w:i/>
        </w:rPr>
        <w:t xml:space="preserve">1 JULY </w:t>
      </w:r>
      <w:r w:rsidR="0041634D" w:rsidRPr="00A77B97">
        <w:rPr>
          <w:rFonts w:ascii="Times New Roman" w:hAnsi="Times New Roman"/>
          <w:i/>
        </w:rPr>
        <w:t>1</w:t>
      </w:r>
      <w:r w:rsidR="000B79D3" w:rsidRPr="00A77B97">
        <w:rPr>
          <w:rFonts w:ascii="Times New Roman" w:hAnsi="Times New Roman"/>
          <w:i/>
        </w:rPr>
        <w:t>3</w:t>
      </w:r>
      <w:r w:rsidR="00727E43" w:rsidRPr="00A77B97">
        <w:rPr>
          <w:rFonts w:ascii="Times New Roman" w:hAnsi="Times New Roman"/>
          <w:i/>
        </w:rPr>
        <w:t xml:space="preserve"> – 30 JUNE </w:t>
      </w:r>
      <w:r w:rsidR="007C43D7" w:rsidRPr="00A77B97">
        <w:rPr>
          <w:rFonts w:ascii="Times New Roman" w:hAnsi="Times New Roman"/>
          <w:i/>
        </w:rPr>
        <w:t>1</w:t>
      </w:r>
      <w:r w:rsidR="000B79D3" w:rsidRPr="00A77B97">
        <w:rPr>
          <w:rFonts w:ascii="Times New Roman" w:hAnsi="Times New Roman"/>
          <w:i/>
        </w:rPr>
        <w:t>4</w:t>
      </w:r>
    </w:p>
    <w:p w:rsidR="002A5B86" w:rsidRDefault="002A5B86" w:rsidP="009D2059">
      <w:pPr>
        <w:rPr>
          <w:rFonts w:ascii="Times New Roman" w:hAnsi="Times New Roman"/>
          <w:b/>
        </w:rPr>
      </w:pPr>
      <w:r>
        <w:rPr>
          <w:rFonts w:ascii="Times New Roman" w:hAnsi="Times New Roman"/>
          <w:b/>
        </w:rPr>
        <w:t>Form Version Date: 12 June 2014</w:t>
      </w:r>
    </w:p>
    <w:p w:rsidR="00883F8E" w:rsidRPr="00220DC5" w:rsidRDefault="006D138C" w:rsidP="009D2059">
      <w:pPr>
        <w:rPr>
          <w:rFonts w:ascii="Times New Roman" w:hAnsi="Times New Roman"/>
          <w:sz w:val="20"/>
        </w:rPr>
      </w:pP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Pr="00220DC5">
        <w:rPr>
          <w:rFonts w:ascii="Times New Roman" w:hAnsi="Times New Roman"/>
          <w:b/>
        </w:rPr>
        <w:tab/>
      </w:r>
      <w:r w:rsidR="00883F8E" w:rsidRPr="00220DC5">
        <w:rPr>
          <w:rFonts w:ascii="Times New Roman" w:hAnsi="Times New Roman"/>
          <w:b/>
        </w:rPr>
        <w:tab/>
      </w:r>
    </w:p>
    <w:tbl>
      <w:tblPr>
        <w:tblStyle w:val="TableGrid"/>
        <w:tblW w:w="0" w:type="auto"/>
        <w:tblLayout w:type="fixed"/>
        <w:tblLook w:val="04A0"/>
      </w:tblPr>
      <w:tblGrid>
        <w:gridCol w:w="1458"/>
        <w:gridCol w:w="3780"/>
        <w:gridCol w:w="2520"/>
        <w:gridCol w:w="2340"/>
      </w:tblGrid>
      <w:tr w:rsidR="00883F8E" w:rsidTr="00883F8E">
        <w:trPr>
          <w:trHeight w:val="377"/>
        </w:trPr>
        <w:tc>
          <w:tcPr>
            <w:tcW w:w="1458" w:type="dxa"/>
            <w:vAlign w:val="center"/>
          </w:tcPr>
          <w:p w:rsidR="00883F8E" w:rsidRDefault="00883F8E" w:rsidP="00883F8E">
            <w:pPr>
              <w:jc w:val="right"/>
              <w:rPr>
                <w:rFonts w:ascii="Times New Roman" w:hAnsi="Times New Roman"/>
                <w:b/>
                <w:szCs w:val="22"/>
              </w:rPr>
            </w:pPr>
            <w:r>
              <w:rPr>
                <w:rFonts w:ascii="Times New Roman" w:hAnsi="Times New Roman"/>
                <w:b/>
                <w:szCs w:val="22"/>
              </w:rPr>
              <w:t xml:space="preserve"> Full Name:</w:t>
            </w:r>
          </w:p>
        </w:tc>
        <w:tc>
          <w:tcPr>
            <w:tcW w:w="3780" w:type="dxa"/>
            <w:vAlign w:val="center"/>
          </w:tcPr>
          <w:p w:rsidR="00883F8E" w:rsidRPr="007377E0" w:rsidRDefault="00883F8E" w:rsidP="00883F8E">
            <w:pPr>
              <w:rPr>
                <w:rFonts w:ascii="Times New Roman" w:hAnsi="Times New Roman"/>
                <w:szCs w:val="22"/>
              </w:rPr>
            </w:pPr>
          </w:p>
        </w:tc>
        <w:tc>
          <w:tcPr>
            <w:tcW w:w="2520" w:type="dxa"/>
            <w:vAlign w:val="center"/>
          </w:tcPr>
          <w:p w:rsidR="00883F8E" w:rsidRDefault="00883F8E" w:rsidP="00883F8E">
            <w:pPr>
              <w:jc w:val="right"/>
              <w:rPr>
                <w:rFonts w:ascii="Times New Roman" w:hAnsi="Times New Roman"/>
                <w:b/>
                <w:szCs w:val="22"/>
              </w:rPr>
            </w:pPr>
            <w:r>
              <w:rPr>
                <w:rFonts w:ascii="Times New Roman" w:hAnsi="Times New Roman"/>
                <w:b/>
                <w:szCs w:val="22"/>
              </w:rPr>
              <w:t>Academic Rank:</w:t>
            </w:r>
          </w:p>
        </w:tc>
        <w:tc>
          <w:tcPr>
            <w:tcW w:w="2340" w:type="dxa"/>
            <w:vAlign w:val="center"/>
          </w:tcPr>
          <w:p w:rsidR="00883F8E" w:rsidRPr="007377E0" w:rsidRDefault="00883F8E" w:rsidP="00883F8E">
            <w:pPr>
              <w:rPr>
                <w:rFonts w:ascii="Times New Roman" w:hAnsi="Times New Roman"/>
                <w:szCs w:val="22"/>
              </w:rPr>
            </w:pPr>
          </w:p>
        </w:tc>
      </w:tr>
      <w:tr w:rsidR="00883F8E" w:rsidTr="00883F8E">
        <w:trPr>
          <w:trHeight w:val="377"/>
        </w:trPr>
        <w:tc>
          <w:tcPr>
            <w:tcW w:w="1458" w:type="dxa"/>
            <w:vAlign w:val="center"/>
          </w:tcPr>
          <w:p w:rsidR="00883F8E" w:rsidRDefault="00883F8E" w:rsidP="00883F8E">
            <w:pPr>
              <w:jc w:val="right"/>
              <w:rPr>
                <w:rFonts w:ascii="Times New Roman" w:hAnsi="Times New Roman"/>
                <w:b/>
                <w:szCs w:val="22"/>
              </w:rPr>
            </w:pPr>
            <w:r>
              <w:rPr>
                <w:rFonts w:ascii="Times New Roman" w:hAnsi="Times New Roman"/>
                <w:b/>
                <w:szCs w:val="22"/>
              </w:rPr>
              <w:t>Dep</w:t>
            </w:r>
            <w:r w:rsidR="006E6434">
              <w:rPr>
                <w:rFonts w:ascii="Times New Roman" w:hAnsi="Times New Roman"/>
                <w:b/>
                <w:szCs w:val="22"/>
              </w:rPr>
              <w:t>artmen</w:t>
            </w:r>
            <w:r>
              <w:rPr>
                <w:rFonts w:ascii="Times New Roman" w:hAnsi="Times New Roman"/>
                <w:b/>
                <w:szCs w:val="22"/>
              </w:rPr>
              <w:t>t:</w:t>
            </w:r>
          </w:p>
        </w:tc>
        <w:tc>
          <w:tcPr>
            <w:tcW w:w="3780" w:type="dxa"/>
            <w:vAlign w:val="center"/>
          </w:tcPr>
          <w:p w:rsidR="00883F8E" w:rsidRPr="007377E0" w:rsidRDefault="00883F8E" w:rsidP="00883F8E">
            <w:pPr>
              <w:rPr>
                <w:rFonts w:ascii="Times New Roman" w:hAnsi="Times New Roman"/>
                <w:szCs w:val="22"/>
              </w:rPr>
            </w:pPr>
          </w:p>
        </w:tc>
        <w:tc>
          <w:tcPr>
            <w:tcW w:w="2520" w:type="dxa"/>
            <w:vAlign w:val="center"/>
          </w:tcPr>
          <w:p w:rsidR="00883F8E" w:rsidRDefault="00883F8E" w:rsidP="00883F8E">
            <w:pPr>
              <w:jc w:val="center"/>
              <w:rPr>
                <w:rFonts w:ascii="Times New Roman" w:hAnsi="Times New Roman"/>
                <w:b/>
                <w:szCs w:val="22"/>
              </w:rPr>
            </w:pPr>
            <w:r>
              <w:rPr>
                <w:rFonts w:ascii="Times New Roman" w:hAnsi="Times New Roman"/>
                <w:b/>
                <w:szCs w:val="22"/>
              </w:rPr>
              <w:t>Mil Rank or Civ Grade:</w:t>
            </w:r>
          </w:p>
        </w:tc>
        <w:tc>
          <w:tcPr>
            <w:tcW w:w="2340" w:type="dxa"/>
            <w:vAlign w:val="center"/>
          </w:tcPr>
          <w:p w:rsidR="00883F8E" w:rsidRPr="007377E0" w:rsidRDefault="00883F8E" w:rsidP="00883F8E">
            <w:pPr>
              <w:rPr>
                <w:rFonts w:ascii="Times New Roman" w:hAnsi="Times New Roman"/>
                <w:szCs w:val="22"/>
              </w:rPr>
            </w:pPr>
          </w:p>
        </w:tc>
      </w:tr>
    </w:tbl>
    <w:p w:rsidR="00883F8E" w:rsidRDefault="00883F8E" w:rsidP="00883F8E">
      <w:pPr>
        <w:rPr>
          <w:rFonts w:ascii="Times New Roman" w:hAnsi="Times New Roman"/>
          <w:b/>
          <w:szCs w:val="22"/>
        </w:rPr>
      </w:pPr>
    </w:p>
    <w:p w:rsidR="0066412A" w:rsidRPr="00220DC5" w:rsidRDefault="0066412A" w:rsidP="009D2059">
      <w:pPr>
        <w:rPr>
          <w:rFonts w:ascii="Times New Roman" w:hAnsi="Times New Roman"/>
          <w:sz w:val="20"/>
        </w:rPr>
      </w:pPr>
    </w:p>
    <w:p w:rsidR="0066412A" w:rsidRPr="00220DC5" w:rsidRDefault="0066412A" w:rsidP="004169C9">
      <w:pPr>
        <w:pStyle w:val="Heading2"/>
        <w:ind w:left="720" w:hanging="720"/>
        <w:rPr>
          <w:rFonts w:ascii="Times New Roman" w:hAnsi="Times New Roman"/>
        </w:rPr>
      </w:pPr>
      <w:r w:rsidRPr="00220DC5">
        <w:rPr>
          <w:rFonts w:ascii="Times New Roman" w:hAnsi="Times New Roman"/>
        </w:rPr>
        <w:t xml:space="preserve">I.  </w:t>
      </w:r>
      <w:r w:rsidR="0052327A">
        <w:rPr>
          <w:rFonts w:ascii="Times New Roman" w:hAnsi="Times New Roman"/>
        </w:rPr>
        <w:tab/>
      </w:r>
      <w:r w:rsidRPr="00220DC5">
        <w:rPr>
          <w:rFonts w:ascii="Times New Roman" w:hAnsi="Times New Roman"/>
        </w:rPr>
        <w:t>TEACHING AND STUDENT ACTIVITIES</w:t>
      </w:r>
    </w:p>
    <w:p w:rsidR="0066412A" w:rsidRPr="00220DC5" w:rsidRDefault="0066412A">
      <w:pPr>
        <w:rPr>
          <w:rFonts w:ascii="Times New Roman" w:hAnsi="Times New Roman"/>
          <w:sz w:val="20"/>
        </w:rPr>
      </w:pPr>
    </w:p>
    <w:p w:rsidR="0066412A" w:rsidRPr="00C56C2C" w:rsidRDefault="0066412A" w:rsidP="009C5366">
      <w:pPr>
        <w:rPr>
          <w:rFonts w:ascii="Times New Roman" w:hAnsi="Times New Roman"/>
          <w:sz w:val="20"/>
        </w:rPr>
      </w:pPr>
      <w:r w:rsidRPr="00C56C2C">
        <w:rPr>
          <w:rFonts w:ascii="Times New Roman" w:hAnsi="Times New Roman"/>
          <w:b/>
          <w:sz w:val="20"/>
        </w:rPr>
        <w:t>C</w:t>
      </w:r>
      <w:r w:rsidR="007C60F7" w:rsidRPr="00C56C2C">
        <w:rPr>
          <w:rFonts w:ascii="Times New Roman" w:hAnsi="Times New Roman"/>
          <w:b/>
          <w:sz w:val="20"/>
        </w:rPr>
        <w:t>ourses Taught</w:t>
      </w:r>
      <w:r w:rsidR="009723CE">
        <w:rPr>
          <w:rFonts w:ascii="Times New Roman" w:hAnsi="Times New Roman"/>
          <w:b/>
          <w:sz w:val="20"/>
        </w:rPr>
        <w:t xml:space="preserve">. </w:t>
      </w:r>
      <w:r w:rsidR="007B4A32">
        <w:rPr>
          <w:rFonts w:ascii="Times New Roman" w:hAnsi="Times New Roman"/>
          <w:sz w:val="20"/>
        </w:rPr>
        <w:t xml:space="preserve"> Use one row per section.</w:t>
      </w:r>
    </w:p>
    <w:p w:rsidR="0066412A" w:rsidRDefault="0066412A" w:rsidP="009C5366">
      <w:pPr>
        <w:rPr>
          <w:rFonts w:ascii="Times New Roman" w:hAnsi="Times New Roman"/>
          <w:sz w:val="20"/>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3"/>
        <w:gridCol w:w="6267"/>
        <w:gridCol w:w="900"/>
        <w:gridCol w:w="1080"/>
        <w:gridCol w:w="1440"/>
      </w:tblGrid>
      <w:tr w:rsidR="00A94BC9" w:rsidRPr="002E4CE0" w:rsidTr="00A94BC9">
        <w:tc>
          <w:tcPr>
            <w:tcW w:w="1023" w:type="dxa"/>
            <w:tcBorders>
              <w:top w:val="single" w:sz="12" w:space="0" w:color="auto"/>
              <w:left w:val="single" w:sz="12" w:space="0" w:color="auto"/>
              <w:bottom w:val="single" w:sz="12" w:space="0" w:color="auto"/>
            </w:tcBorders>
            <w:vAlign w:val="center"/>
          </w:tcPr>
          <w:p w:rsidR="00A94BC9" w:rsidRPr="002E4CE0" w:rsidRDefault="00A94BC9" w:rsidP="009D2059">
            <w:pPr>
              <w:rPr>
                <w:rFonts w:ascii="Times New Roman" w:hAnsi="Times New Roman"/>
                <w:sz w:val="20"/>
              </w:rPr>
            </w:pPr>
            <w:r w:rsidRPr="002E4CE0">
              <w:rPr>
                <w:rFonts w:ascii="Times New Roman" w:hAnsi="Times New Roman"/>
                <w:sz w:val="20"/>
              </w:rPr>
              <w:t>Quarter</w:t>
            </w:r>
            <w:r>
              <w:rPr>
                <w:rFonts w:ascii="Times New Roman" w:hAnsi="Times New Roman"/>
                <w:sz w:val="20"/>
              </w:rPr>
              <w:t xml:space="preserve"> Y</w:t>
            </w:r>
            <w:r w:rsidR="007C4319">
              <w:rPr>
                <w:rFonts w:ascii="Times New Roman" w:hAnsi="Times New Roman"/>
                <w:sz w:val="20"/>
              </w:rPr>
              <w:t>ea</w:t>
            </w:r>
            <w:r>
              <w:rPr>
                <w:rFonts w:ascii="Times New Roman" w:hAnsi="Times New Roman"/>
                <w:sz w:val="20"/>
              </w:rPr>
              <w:t>r</w:t>
            </w:r>
          </w:p>
        </w:tc>
        <w:tc>
          <w:tcPr>
            <w:tcW w:w="6267" w:type="dxa"/>
            <w:tcBorders>
              <w:top w:val="single" w:sz="12" w:space="0" w:color="auto"/>
              <w:bottom w:val="single" w:sz="12" w:space="0" w:color="auto"/>
            </w:tcBorders>
            <w:vAlign w:val="center"/>
          </w:tcPr>
          <w:p w:rsidR="00A94BC9" w:rsidRPr="002E4CE0" w:rsidRDefault="00A94BC9" w:rsidP="009D2059">
            <w:pPr>
              <w:rPr>
                <w:rFonts w:ascii="Times New Roman" w:hAnsi="Times New Roman"/>
                <w:sz w:val="20"/>
              </w:rPr>
            </w:pPr>
            <w:r w:rsidRPr="002E4CE0">
              <w:rPr>
                <w:rFonts w:ascii="Times New Roman" w:hAnsi="Times New Roman"/>
                <w:sz w:val="20"/>
              </w:rPr>
              <w:t xml:space="preserve">Course </w:t>
            </w:r>
            <w:r>
              <w:rPr>
                <w:rFonts w:ascii="Times New Roman" w:hAnsi="Times New Roman"/>
                <w:sz w:val="20"/>
              </w:rPr>
              <w:t xml:space="preserve">Number and Short </w:t>
            </w:r>
            <w:r w:rsidRPr="002E4CE0">
              <w:rPr>
                <w:rFonts w:ascii="Times New Roman" w:hAnsi="Times New Roman"/>
                <w:sz w:val="20"/>
              </w:rPr>
              <w:t>Name</w:t>
            </w:r>
          </w:p>
        </w:tc>
        <w:tc>
          <w:tcPr>
            <w:tcW w:w="900" w:type="dxa"/>
            <w:tcBorders>
              <w:top w:val="single" w:sz="12" w:space="0" w:color="auto"/>
              <w:bottom w:val="single" w:sz="12" w:space="0" w:color="auto"/>
            </w:tcBorders>
            <w:vAlign w:val="center"/>
          </w:tcPr>
          <w:p w:rsidR="00A94BC9" w:rsidRPr="002E4CE0" w:rsidRDefault="00A94BC9" w:rsidP="009D2059">
            <w:pPr>
              <w:rPr>
                <w:rFonts w:ascii="Times New Roman" w:hAnsi="Times New Roman"/>
                <w:sz w:val="20"/>
              </w:rPr>
            </w:pPr>
            <w:r w:rsidRPr="002E4CE0">
              <w:rPr>
                <w:rFonts w:ascii="Times New Roman" w:hAnsi="Times New Roman"/>
                <w:sz w:val="20"/>
              </w:rPr>
              <w:t>Credit H</w:t>
            </w:r>
            <w:r w:rsidR="007C4319">
              <w:rPr>
                <w:rFonts w:ascii="Times New Roman" w:hAnsi="Times New Roman"/>
                <w:sz w:val="20"/>
              </w:rPr>
              <w:t>ou</w:t>
            </w:r>
            <w:r w:rsidRPr="002E4CE0">
              <w:rPr>
                <w:rFonts w:ascii="Times New Roman" w:hAnsi="Times New Roman"/>
                <w:sz w:val="20"/>
              </w:rPr>
              <w:t>rs</w:t>
            </w:r>
          </w:p>
        </w:tc>
        <w:tc>
          <w:tcPr>
            <w:tcW w:w="1080" w:type="dxa"/>
            <w:tcBorders>
              <w:top w:val="single" w:sz="12" w:space="0" w:color="auto"/>
              <w:bottom w:val="single" w:sz="12" w:space="0" w:color="auto"/>
            </w:tcBorders>
            <w:vAlign w:val="center"/>
          </w:tcPr>
          <w:p w:rsidR="00A94BC9" w:rsidRPr="002E4CE0" w:rsidRDefault="00A94BC9" w:rsidP="009D2059">
            <w:pPr>
              <w:rPr>
                <w:rFonts w:ascii="Times New Roman" w:hAnsi="Times New Roman"/>
                <w:sz w:val="20"/>
              </w:rPr>
            </w:pPr>
            <w:r w:rsidRPr="002E4CE0">
              <w:rPr>
                <w:rFonts w:ascii="Times New Roman" w:hAnsi="Times New Roman"/>
                <w:sz w:val="20"/>
              </w:rPr>
              <w:t>No. of Sections</w:t>
            </w:r>
          </w:p>
        </w:tc>
        <w:tc>
          <w:tcPr>
            <w:tcW w:w="1440" w:type="dxa"/>
            <w:tcBorders>
              <w:top w:val="single" w:sz="12" w:space="0" w:color="auto"/>
              <w:bottom w:val="single" w:sz="12" w:space="0" w:color="auto"/>
              <w:right w:val="single" w:sz="12" w:space="0" w:color="auto"/>
            </w:tcBorders>
            <w:vAlign w:val="center"/>
          </w:tcPr>
          <w:p w:rsidR="00A94BC9" w:rsidRDefault="00A94BC9" w:rsidP="009D2059">
            <w:pPr>
              <w:rPr>
                <w:rFonts w:ascii="Times New Roman" w:hAnsi="Times New Roman"/>
                <w:sz w:val="20"/>
              </w:rPr>
            </w:pPr>
            <w:r w:rsidRPr="002E4CE0">
              <w:rPr>
                <w:rFonts w:ascii="Times New Roman" w:hAnsi="Times New Roman"/>
                <w:sz w:val="20"/>
              </w:rPr>
              <w:t xml:space="preserve">Course </w:t>
            </w:r>
          </w:p>
          <w:p w:rsidR="00A94BC9" w:rsidRPr="002E4CE0" w:rsidRDefault="00A94BC9" w:rsidP="009D2059">
            <w:pPr>
              <w:rPr>
                <w:rFonts w:ascii="Times New Roman" w:hAnsi="Times New Roman"/>
                <w:sz w:val="20"/>
                <w:u w:val="single"/>
              </w:rPr>
            </w:pPr>
            <w:r w:rsidRPr="002E4CE0">
              <w:rPr>
                <w:rFonts w:ascii="Times New Roman" w:hAnsi="Times New Roman"/>
                <w:sz w:val="20"/>
              </w:rPr>
              <w:t>Enrollment</w:t>
            </w:r>
          </w:p>
        </w:tc>
      </w:tr>
      <w:tr w:rsidR="00A94BC9" w:rsidRPr="002E4CE0" w:rsidTr="00A94BC9">
        <w:tc>
          <w:tcPr>
            <w:tcW w:w="1023" w:type="dxa"/>
            <w:tcBorders>
              <w:top w:val="single" w:sz="12" w:space="0" w:color="auto"/>
            </w:tcBorders>
            <w:vAlign w:val="center"/>
          </w:tcPr>
          <w:p w:rsidR="00A94BC9" w:rsidRPr="00D03B7D" w:rsidRDefault="00A94BC9" w:rsidP="009D2059">
            <w:pPr>
              <w:rPr>
                <w:rFonts w:ascii="Times New Roman" w:hAnsi="Times New Roman"/>
                <w:sz w:val="20"/>
              </w:rPr>
            </w:pPr>
            <w:r>
              <w:rPr>
                <w:rFonts w:ascii="Times New Roman" w:hAnsi="Times New Roman"/>
                <w:sz w:val="20"/>
              </w:rPr>
              <w:t>SU 13</w:t>
            </w:r>
          </w:p>
        </w:tc>
        <w:tc>
          <w:tcPr>
            <w:tcW w:w="6267" w:type="dxa"/>
            <w:tcBorders>
              <w:top w:val="single" w:sz="12" w:space="0" w:color="auto"/>
            </w:tcBorders>
            <w:vAlign w:val="center"/>
          </w:tcPr>
          <w:p w:rsidR="00A94BC9" w:rsidRPr="00D03B7D" w:rsidRDefault="00A94BC9" w:rsidP="009D2059">
            <w:pPr>
              <w:rPr>
                <w:rFonts w:ascii="Times New Roman" w:hAnsi="Times New Roman"/>
                <w:sz w:val="20"/>
              </w:rPr>
            </w:pPr>
          </w:p>
        </w:tc>
        <w:tc>
          <w:tcPr>
            <w:tcW w:w="900" w:type="dxa"/>
            <w:tcBorders>
              <w:top w:val="single" w:sz="12" w:space="0" w:color="auto"/>
            </w:tcBorders>
            <w:vAlign w:val="center"/>
          </w:tcPr>
          <w:p w:rsidR="00A94BC9" w:rsidRPr="00D03B7D" w:rsidRDefault="00A94BC9" w:rsidP="009D2059">
            <w:pPr>
              <w:rPr>
                <w:rFonts w:ascii="Times New Roman" w:hAnsi="Times New Roman"/>
                <w:sz w:val="20"/>
              </w:rPr>
            </w:pPr>
          </w:p>
        </w:tc>
        <w:tc>
          <w:tcPr>
            <w:tcW w:w="1080" w:type="dxa"/>
            <w:tcBorders>
              <w:top w:val="single" w:sz="12" w:space="0" w:color="auto"/>
            </w:tcBorders>
            <w:vAlign w:val="center"/>
          </w:tcPr>
          <w:p w:rsidR="00A94BC9" w:rsidRPr="00D03B7D" w:rsidRDefault="00A94BC9" w:rsidP="009D2059">
            <w:pPr>
              <w:rPr>
                <w:rFonts w:ascii="Times New Roman" w:hAnsi="Times New Roman"/>
                <w:sz w:val="20"/>
              </w:rPr>
            </w:pPr>
          </w:p>
        </w:tc>
        <w:tc>
          <w:tcPr>
            <w:tcW w:w="1440" w:type="dxa"/>
            <w:tcBorders>
              <w:top w:val="single" w:sz="12" w:space="0" w:color="auto"/>
            </w:tcBorders>
            <w:vAlign w:val="center"/>
          </w:tcPr>
          <w:p w:rsidR="00A94BC9" w:rsidRPr="00D03B7D" w:rsidRDefault="00A94BC9" w:rsidP="009D2059">
            <w:pPr>
              <w:rPr>
                <w:rFonts w:ascii="Times New Roman" w:hAnsi="Times New Roman"/>
                <w:sz w:val="20"/>
              </w:rPr>
            </w:pPr>
          </w:p>
        </w:tc>
      </w:tr>
      <w:tr w:rsidR="00A94BC9" w:rsidRPr="002E4CE0" w:rsidTr="00A94BC9">
        <w:tc>
          <w:tcPr>
            <w:tcW w:w="1023" w:type="dxa"/>
            <w:vAlign w:val="center"/>
          </w:tcPr>
          <w:p w:rsidR="00A94BC9" w:rsidRDefault="00A94BC9" w:rsidP="009D2059">
            <w:pPr>
              <w:rPr>
                <w:rFonts w:ascii="Times New Roman" w:hAnsi="Times New Roman"/>
                <w:sz w:val="20"/>
              </w:rPr>
            </w:pPr>
            <w:r>
              <w:rPr>
                <w:rFonts w:ascii="Times New Roman" w:hAnsi="Times New Roman"/>
                <w:sz w:val="20"/>
              </w:rPr>
              <w:t>FA 13</w:t>
            </w:r>
          </w:p>
        </w:tc>
        <w:tc>
          <w:tcPr>
            <w:tcW w:w="6267" w:type="dxa"/>
            <w:vAlign w:val="center"/>
          </w:tcPr>
          <w:p w:rsidR="00A94BC9" w:rsidRDefault="00A94BC9" w:rsidP="009D2059">
            <w:pPr>
              <w:rPr>
                <w:rFonts w:ascii="Times New Roman" w:hAnsi="Times New Roman"/>
                <w:sz w:val="20"/>
              </w:rPr>
            </w:pPr>
          </w:p>
        </w:tc>
        <w:tc>
          <w:tcPr>
            <w:tcW w:w="900" w:type="dxa"/>
            <w:vAlign w:val="center"/>
          </w:tcPr>
          <w:p w:rsidR="00A94BC9" w:rsidRDefault="00A94BC9" w:rsidP="009D2059">
            <w:pPr>
              <w:rPr>
                <w:rFonts w:ascii="Times New Roman" w:hAnsi="Times New Roman"/>
                <w:sz w:val="20"/>
              </w:rPr>
            </w:pPr>
          </w:p>
        </w:tc>
        <w:tc>
          <w:tcPr>
            <w:tcW w:w="1080" w:type="dxa"/>
            <w:vAlign w:val="center"/>
          </w:tcPr>
          <w:p w:rsidR="00A94BC9" w:rsidRDefault="00A94BC9" w:rsidP="009D2059">
            <w:pPr>
              <w:rPr>
                <w:rFonts w:ascii="Times New Roman" w:hAnsi="Times New Roman"/>
                <w:sz w:val="20"/>
              </w:rPr>
            </w:pPr>
          </w:p>
        </w:tc>
        <w:tc>
          <w:tcPr>
            <w:tcW w:w="1440" w:type="dxa"/>
            <w:vAlign w:val="center"/>
          </w:tcPr>
          <w:p w:rsidR="00A94BC9" w:rsidRDefault="00A94BC9" w:rsidP="009D2059">
            <w:pPr>
              <w:rPr>
                <w:rFonts w:ascii="Times New Roman" w:hAnsi="Times New Roman"/>
                <w:sz w:val="20"/>
              </w:rPr>
            </w:pPr>
          </w:p>
        </w:tc>
      </w:tr>
      <w:tr w:rsidR="00A94BC9" w:rsidRPr="002E4CE0" w:rsidTr="00A94BC9">
        <w:tc>
          <w:tcPr>
            <w:tcW w:w="1023" w:type="dxa"/>
            <w:vAlign w:val="center"/>
          </w:tcPr>
          <w:p w:rsidR="00A94BC9" w:rsidRPr="00D03B7D" w:rsidRDefault="00A94BC9" w:rsidP="009D2059">
            <w:pPr>
              <w:rPr>
                <w:rFonts w:ascii="Times New Roman" w:hAnsi="Times New Roman"/>
                <w:sz w:val="20"/>
              </w:rPr>
            </w:pPr>
            <w:r>
              <w:rPr>
                <w:rFonts w:ascii="Times New Roman" w:hAnsi="Times New Roman"/>
                <w:sz w:val="20"/>
              </w:rPr>
              <w:t>WI 14</w:t>
            </w:r>
          </w:p>
        </w:tc>
        <w:tc>
          <w:tcPr>
            <w:tcW w:w="6267" w:type="dxa"/>
            <w:vAlign w:val="center"/>
          </w:tcPr>
          <w:p w:rsidR="00A94BC9" w:rsidRPr="00D03B7D" w:rsidRDefault="00A94BC9" w:rsidP="009D2059">
            <w:pPr>
              <w:rPr>
                <w:rFonts w:ascii="Times New Roman" w:hAnsi="Times New Roman"/>
                <w:sz w:val="20"/>
              </w:rPr>
            </w:pPr>
          </w:p>
        </w:tc>
        <w:tc>
          <w:tcPr>
            <w:tcW w:w="900" w:type="dxa"/>
            <w:vAlign w:val="center"/>
          </w:tcPr>
          <w:p w:rsidR="00A94BC9" w:rsidRPr="00D03B7D" w:rsidRDefault="00A94BC9" w:rsidP="009D2059">
            <w:pPr>
              <w:rPr>
                <w:rFonts w:ascii="Times New Roman" w:hAnsi="Times New Roman"/>
                <w:sz w:val="20"/>
              </w:rPr>
            </w:pPr>
          </w:p>
        </w:tc>
        <w:tc>
          <w:tcPr>
            <w:tcW w:w="1080" w:type="dxa"/>
            <w:vAlign w:val="center"/>
          </w:tcPr>
          <w:p w:rsidR="00A94BC9" w:rsidRPr="00D03B7D" w:rsidRDefault="00A94BC9" w:rsidP="009D2059">
            <w:pPr>
              <w:rPr>
                <w:rFonts w:ascii="Times New Roman" w:hAnsi="Times New Roman"/>
                <w:sz w:val="20"/>
              </w:rPr>
            </w:pPr>
          </w:p>
        </w:tc>
        <w:tc>
          <w:tcPr>
            <w:tcW w:w="1440" w:type="dxa"/>
            <w:vAlign w:val="center"/>
          </w:tcPr>
          <w:p w:rsidR="00A94BC9" w:rsidRPr="00D03B7D" w:rsidRDefault="00A94BC9" w:rsidP="009D2059">
            <w:pPr>
              <w:rPr>
                <w:rFonts w:ascii="Times New Roman" w:hAnsi="Times New Roman"/>
                <w:sz w:val="20"/>
              </w:rPr>
            </w:pPr>
          </w:p>
        </w:tc>
      </w:tr>
      <w:tr w:rsidR="00A94BC9" w:rsidRPr="002E4CE0" w:rsidTr="00A94BC9">
        <w:tc>
          <w:tcPr>
            <w:tcW w:w="1023" w:type="dxa"/>
            <w:vAlign w:val="center"/>
          </w:tcPr>
          <w:p w:rsidR="00A94BC9" w:rsidRDefault="00A94BC9" w:rsidP="009D2059">
            <w:pPr>
              <w:rPr>
                <w:rFonts w:ascii="Times New Roman" w:hAnsi="Times New Roman"/>
                <w:sz w:val="20"/>
              </w:rPr>
            </w:pPr>
            <w:r>
              <w:rPr>
                <w:rFonts w:ascii="Times New Roman" w:hAnsi="Times New Roman"/>
                <w:sz w:val="20"/>
              </w:rPr>
              <w:t>SP 14</w:t>
            </w:r>
          </w:p>
        </w:tc>
        <w:tc>
          <w:tcPr>
            <w:tcW w:w="6267" w:type="dxa"/>
            <w:vAlign w:val="center"/>
          </w:tcPr>
          <w:p w:rsidR="00A94BC9" w:rsidRDefault="00A94BC9" w:rsidP="009D2059">
            <w:pPr>
              <w:rPr>
                <w:rFonts w:ascii="Times New Roman" w:hAnsi="Times New Roman"/>
                <w:sz w:val="20"/>
              </w:rPr>
            </w:pPr>
          </w:p>
        </w:tc>
        <w:tc>
          <w:tcPr>
            <w:tcW w:w="900" w:type="dxa"/>
            <w:vAlign w:val="center"/>
          </w:tcPr>
          <w:p w:rsidR="00A94BC9" w:rsidRDefault="00A94BC9" w:rsidP="009D2059">
            <w:pPr>
              <w:rPr>
                <w:rFonts w:ascii="Times New Roman" w:hAnsi="Times New Roman"/>
                <w:sz w:val="20"/>
              </w:rPr>
            </w:pPr>
          </w:p>
        </w:tc>
        <w:tc>
          <w:tcPr>
            <w:tcW w:w="1080" w:type="dxa"/>
            <w:vAlign w:val="center"/>
          </w:tcPr>
          <w:p w:rsidR="00A94BC9" w:rsidRDefault="00A94BC9" w:rsidP="009D2059">
            <w:pPr>
              <w:rPr>
                <w:rFonts w:ascii="Times New Roman" w:hAnsi="Times New Roman"/>
                <w:sz w:val="20"/>
              </w:rPr>
            </w:pPr>
          </w:p>
        </w:tc>
        <w:tc>
          <w:tcPr>
            <w:tcW w:w="1440" w:type="dxa"/>
            <w:vAlign w:val="center"/>
          </w:tcPr>
          <w:p w:rsidR="00A94BC9" w:rsidRDefault="00A94BC9" w:rsidP="009D2059">
            <w:pPr>
              <w:rPr>
                <w:rFonts w:ascii="Times New Roman" w:hAnsi="Times New Roman"/>
                <w:sz w:val="20"/>
              </w:rPr>
            </w:pPr>
          </w:p>
        </w:tc>
      </w:tr>
      <w:tr w:rsidR="00A94BC9" w:rsidRPr="002E4CE0" w:rsidTr="00A94BC9">
        <w:tc>
          <w:tcPr>
            <w:tcW w:w="1023" w:type="dxa"/>
            <w:vAlign w:val="center"/>
          </w:tcPr>
          <w:p w:rsidR="00A94BC9" w:rsidRDefault="00A94BC9" w:rsidP="009D2059">
            <w:pPr>
              <w:rPr>
                <w:rFonts w:ascii="Times New Roman" w:hAnsi="Times New Roman"/>
                <w:sz w:val="20"/>
              </w:rPr>
            </w:pPr>
          </w:p>
        </w:tc>
        <w:tc>
          <w:tcPr>
            <w:tcW w:w="6267" w:type="dxa"/>
            <w:vAlign w:val="center"/>
          </w:tcPr>
          <w:p w:rsidR="00A94BC9" w:rsidRDefault="00A94BC9" w:rsidP="009D2059">
            <w:pPr>
              <w:rPr>
                <w:rFonts w:ascii="Times New Roman" w:hAnsi="Times New Roman"/>
                <w:sz w:val="20"/>
              </w:rPr>
            </w:pPr>
          </w:p>
        </w:tc>
        <w:tc>
          <w:tcPr>
            <w:tcW w:w="900" w:type="dxa"/>
            <w:vAlign w:val="center"/>
          </w:tcPr>
          <w:p w:rsidR="00A94BC9" w:rsidRDefault="00A94BC9" w:rsidP="009D2059">
            <w:pPr>
              <w:rPr>
                <w:rFonts w:ascii="Times New Roman" w:hAnsi="Times New Roman"/>
                <w:sz w:val="20"/>
              </w:rPr>
            </w:pPr>
          </w:p>
        </w:tc>
        <w:tc>
          <w:tcPr>
            <w:tcW w:w="1080" w:type="dxa"/>
            <w:vAlign w:val="center"/>
          </w:tcPr>
          <w:p w:rsidR="00A94BC9" w:rsidRDefault="00A94BC9" w:rsidP="009D2059">
            <w:pPr>
              <w:rPr>
                <w:rFonts w:ascii="Times New Roman" w:hAnsi="Times New Roman"/>
                <w:sz w:val="20"/>
              </w:rPr>
            </w:pPr>
          </w:p>
        </w:tc>
        <w:tc>
          <w:tcPr>
            <w:tcW w:w="1440" w:type="dxa"/>
            <w:vAlign w:val="center"/>
          </w:tcPr>
          <w:p w:rsidR="00A94BC9" w:rsidRDefault="00A94BC9" w:rsidP="009D2059">
            <w:pPr>
              <w:rPr>
                <w:rFonts w:ascii="Times New Roman" w:hAnsi="Times New Roman"/>
                <w:sz w:val="20"/>
              </w:rPr>
            </w:pPr>
          </w:p>
        </w:tc>
      </w:tr>
      <w:tr w:rsidR="00A94BC9" w:rsidRPr="002E4CE0" w:rsidTr="00A94BC9">
        <w:tc>
          <w:tcPr>
            <w:tcW w:w="1023" w:type="dxa"/>
            <w:vAlign w:val="center"/>
          </w:tcPr>
          <w:p w:rsidR="00A94BC9" w:rsidRPr="00D03B7D" w:rsidRDefault="00A94BC9" w:rsidP="009D2059">
            <w:pPr>
              <w:rPr>
                <w:rFonts w:ascii="Times New Roman" w:hAnsi="Times New Roman"/>
                <w:sz w:val="20"/>
              </w:rPr>
            </w:pPr>
          </w:p>
        </w:tc>
        <w:tc>
          <w:tcPr>
            <w:tcW w:w="6267" w:type="dxa"/>
            <w:vAlign w:val="center"/>
          </w:tcPr>
          <w:p w:rsidR="00A94BC9" w:rsidRPr="00D03B7D" w:rsidRDefault="00A94BC9" w:rsidP="009D2059">
            <w:pPr>
              <w:rPr>
                <w:rFonts w:ascii="Times New Roman" w:hAnsi="Times New Roman"/>
                <w:sz w:val="20"/>
              </w:rPr>
            </w:pPr>
          </w:p>
        </w:tc>
        <w:tc>
          <w:tcPr>
            <w:tcW w:w="900" w:type="dxa"/>
            <w:vAlign w:val="center"/>
          </w:tcPr>
          <w:p w:rsidR="00A94BC9" w:rsidRPr="00D03B7D" w:rsidRDefault="00A94BC9" w:rsidP="009D2059">
            <w:pPr>
              <w:rPr>
                <w:rFonts w:ascii="Times New Roman" w:hAnsi="Times New Roman"/>
                <w:sz w:val="20"/>
              </w:rPr>
            </w:pPr>
          </w:p>
        </w:tc>
        <w:tc>
          <w:tcPr>
            <w:tcW w:w="1080" w:type="dxa"/>
            <w:vAlign w:val="center"/>
          </w:tcPr>
          <w:p w:rsidR="00A94BC9" w:rsidRPr="00D03B7D" w:rsidRDefault="00A94BC9" w:rsidP="009D2059">
            <w:pPr>
              <w:rPr>
                <w:rFonts w:ascii="Times New Roman" w:hAnsi="Times New Roman"/>
                <w:sz w:val="20"/>
              </w:rPr>
            </w:pPr>
          </w:p>
        </w:tc>
        <w:tc>
          <w:tcPr>
            <w:tcW w:w="1440" w:type="dxa"/>
            <w:vAlign w:val="center"/>
          </w:tcPr>
          <w:p w:rsidR="00A94BC9" w:rsidRPr="00D03B7D" w:rsidRDefault="00A94BC9" w:rsidP="009D2059">
            <w:pPr>
              <w:rPr>
                <w:rFonts w:ascii="Times New Roman" w:hAnsi="Times New Roman"/>
                <w:sz w:val="20"/>
              </w:rPr>
            </w:pPr>
          </w:p>
        </w:tc>
      </w:tr>
    </w:tbl>
    <w:p w:rsidR="0028564F" w:rsidRDefault="0028564F" w:rsidP="009D2059">
      <w:pPr>
        <w:rPr>
          <w:rFonts w:ascii="Times New Roman" w:hAnsi="Times New Roman"/>
          <w:sz w:val="20"/>
        </w:rPr>
      </w:pPr>
    </w:p>
    <w:p w:rsidR="00DF67B0" w:rsidRDefault="00DF67B0" w:rsidP="009D2059">
      <w:pPr>
        <w:rPr>
          <w:rFonts w:ascii="Times New Roman" w:hAnsi="Times New Roman"/>
          <w:sz w:val="20"/>
        </w:rPr>
      </w:pPr>
    </w:p>
    <w:p w:rsidR="00220DC5" w:rsidRPr="00794EF4" w:rsidRDefault="00794EF4" w:rsidP="009C5366">
      <w:pPr>
        <w:rPr>
          <w:rFonts w:ascii="Times New Roman" w:hAnsi="Times New Roman"/>
          <w:sz w:val="20"/>
        </w:rPr>
      </w:pPr>
      <w:r>
        <w:rPr>
          <w:rFonts w:ascii="Times New Roman" w:hAnsi="Times New Roman"/>
          <w:b/>
          <w:sz w:val="20"/>
        </w:rPr>
        <w:t>New Courses Developed</w:t>
      </w:r>
      <w:r w:rsidR="009723CE">
        <w:rPr>
          <w:rFonts w:ascii="Times New Roman" w:hAnsi="Times New Roman"/>
          <w:b/>
          <w:sz w:val="20"/>
        </w:rPr>
        <w:t>.</w:t>
      </w:r>
      <w:r>
        <w:rPr>
          <w:rFonts w:ascii="Times New Roman" w:hAnsi="Times New Roman"/>
          <w:b/>
          <w:sz w:val="20"/>
        </w:rPr>
        <w:t xml:space="preserve"> </w:t>
      </w:r>
      <w:r w:rsidR="007B4A32">
        <w:rPr>
          <w:rFonts w:ascii="Times New Roman" w:hAnsi="Times New Roman"/>
          <w:b/>
          <w:sz w:val="20"/>
        </w:rPr>
        <w:t xml:space="preserve"> </w:t>
      </w:r>
      <w:r w:rsidR="007B4A32">
        <w:rPr>
          <w:rFonts w:ascii="Times New Roman" w:hAnsi="Times New Roman"/>
          <w:sz w:val="20"/>
        </w:rPr>
        <w:t>Use one row per new section.</w:t>
      </w:r>
    </w:p>
    <w:p w:rsidR="00220DC5" w:rsidRDefault="00220DC5" w:rsidP="00220DC5">
      <w:pPr>
        <w:rPr>
          <w:rFonts w:ascii="Times New Roman" w:hAnsi="Times New Roman"/>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8"/>
        <w:gridCol w:w="5542"/>
        <w:gridCol w:w="720"/>
        <w:gridCol w:w="3600"/>
      </w:tblGrid>
      <w:tr w:rsidR="00855387" w:rsidRPr="002E4CE0" w:rsidTr="00505462">
        <w:tc>
          <w:tcPr>
            <w:tcW w:w="1028" w:type="dxa"/>
            <w:tcBorders>
              <w:top w:val="single" w:sz="12" w:space="0" w:color="auto"/>
              <w:left w:val="single" w:sz="12" w:space="0" w:color="auto"/>
              <w:bottom w:val="single" w:sz="12" w:space="0" w:color="auto"/>
            </w:tcBorders>
            <w:vAlign w:val="center"/>
          </w:tcPr>
          <w:p w:rsidR="00855387" w:rsidRPr="002E4CE0" w:rsidRDefault="00855387" w:rsidP="009D2059">
            <w:pPr>
              <w:rPr>
                <w:rFonts w:ascii="Times New Roman" w:hAnsi="Times New Roman"/>
                <w:sz w:val="20"/>
              </w:rPr>
            </w:pPr>
            <w:r w:rsidRPr="002E4CE0">
              <w:rPr>
                <w:rFonts w:ascii="Times New Roman" w:hAnsi="Times New Roman"/>
                <w:sz w:val="20"/>
              </w:rPr>
              <w:t>Quarter</w:t>
            </w:r>
            <w:r w:rsidR="00C64EFA">
              <w:rPr>
                <w:rFonts w:ascii="Times New Roman" w:hAnsi="Times New Roman"/>
                <w:sz w:val="20"/>
              </w:rPr>
              <w:t xml:space="preserve"> Y</w:t>
            </w:r>
            <w:r w:rsidR="007C4319">
              <w:rPr>
                <w:rFonts w:ascii="Times New Roman" w:hAnsi="Times New Roman"/>
                <w:sz w:val="20"/>
              </w:rPr>
              <w:t>ea</w:t>
            </w:r>
            <w:r w:rsidR="00C64EFA">
              <w:rPr>
                <w:rFonts w:ascii="Times New Roman" w:hAnsi="Times New Roman"/>
                <w:sz w:val="20"/>
              </w:rPr>
              <w:t>r</w:t>
            </w:r>
          </w:p>
        </w:tc>
        <w:tc>
          <w:tcPr>
            <w:tcW w:w="5542" w:type="dxa"/>
            <w:tcBorders>
              <w:top w:val="single" w:sz="12" w:space="0" w:color="auto"/>
              <w:bottom w:val="single" w:sz="12" w:space="0" w:color="auto"/>
            </w:tcBorders>
            <w:vAlign w:val="center"/>
          </w:tcPr>
          <w:p w:rsidR="00855387" w:rsidRPr="002E4CE0" w:rsidRDefault="00855387" w:rsidP="009D2059">
            <w:pPr>
              <w:rPr>
                <w:rFonts w:ascii="Times New Roman" w:hAnsi="Times New Roman"/>
                <w:sz w:val="20"/>
              </w:rPr>
            </w:pPr>
            <w:r w:rsidRPr="002E4CE0">
              <w:rPr>
                <w:rFonts w:ascii="Times New Roman" w:hAnsi="Times New Roman"/>
                <w:sz w:val="20"/>
              </w:rPr>
              <w:t>Course Name</w:t>
            </w:r>
          </w:p>
        </w:tc>
        <w:tc>
          <w:tcPr>
            <w:tcW w:w="720" w:type="dxa"/>
            <w:tcBorders>
              <w:top w:val="single" w:sz="12" w:space="0" w:color="auto"/>
              <w:bottom w:val="single" w:sz="12" w:space="0" w:color="auto"/>
            </w:tcBorders>
            <w:vAlign w:val="center"/>
          </w:tcPr>
          <w:p w:rsidR="00855387" w:rsidRPr="002E4CE0" w:rsidRDefault="00855387" w:rsidP="007C4319">
            <w:pPr>
              <w:rPr>
                <w:rFonts w:ascii="Times New Roman" w:hAnsi="Times New Roman"/>
                <w:sz w:val="20"/>
              </w:rPr>
            </w:pPr>
            <w:r w:rsidRPr="002E4CE0">
              <w:rPr>
                <w:rFonts w:ascii="Times New Roman" w:hAnsi="Times New Roman"/>
                <w:sz w:val="20"/>
              </w:rPr>
              <w:t>Credit H</w:t>
            </w:r>
            <w:r w:rsidR="007C4319">
              <w:rPr>
                <w:rFonts w:ascii="Times New Roman" w:hAnsi="Times New Roman"/>
                <w:sz w:val="20"/>
              </w:rPr>
              <w:t>ou</w:t>
            </w:r>
            <w:r w:rsidRPr="002E4CE0">
              <w:rPr>
                <w:rFonts w:ascii="Times New Roman" w:hAnsi="Times New Roman"/>
                <w:sz w:val="20"/>
              </w:rPr>
              <w:t>rs</w:t>
            </w:r>
          </w:p>
        </w:tc>
        <w:tc>
          <w:tcPr>
            <w:tcW w:w="3600" w:type="dxa"/>
            <w:tcBorders>
              <w:top w:val="single" w:sz="12" w:space="0" w:color="auto"/>
              <w:bottom w:val="single" w:sz="12" w:space="0" w:color="auto"/>
              <w:right w:val="single" w:sz="12" w:space="0" w:color="auto"/>
            </w:tcBorders>
            <w:vAlign w:val="center"/>
          </w:tcPr>
          <w:p w:rsidR="00855387" w:rsidRPr="002E4CE0" w:rsidRDefault="00855387" w:rsidP="009D2059">
            <w:pPr>
              <w:rPr>
                <w:rFonts w:ascii="Times New Roman" w:hAnsi="Times New Roman"/>
                <w:sz w:val="20"/>
                <w:u w:val="single"/>
              </w:rPr>
            </w:pPr>
            <w:r w:rsidRPr="002E4CE0">
              <w:rPr>
                <w:rFonts w:ascii="Times New Roman" w:hAnsi="Times New Roman"/>
                <w:sz w:val="20"/>
              </w:rPr>
              <w:t>Notes</w:t>
            </w:r>
          </w:p>
        </w:tc>
      </w:tr>
      <w:tr w:rsidR="00855387" w:rsidRPr="002E4CE0" w:rsidTr="00505462">
        <w:tc>
          <w:tcPr>
            <w:tcW w:w="1028" w:type="dxa"/>
            <w:tcBorders>
              <w:top w:val="single" w:sz="12" w:space="0" w:color="auto"/>
            </w:tcBorders>
            <w:vAlign w:val="center"/>
          </w:tcPr>
          <w:p w:rsidR="00855387" w:rsidRPr="00505462" w:rsidRDefault="00855387" w:rsidP="009D2059">
            <w:pPr>
              <w:rPr>
                <w:rFonts w:ascii="Times New Roman" w:hAnsi="Times New Roman"/>
                <w:sz w:val="20"/>
              </w:rPr>
            </w:pPr>
          </w:p>
        </w:tc>
        <w:tc>
          <w:tcPr>
            <w:tcW w:w="5542" w:type="dxa"/>
            <w:tcBorders>
              <w:top w:val="single" w:sz="12" w:space="0" w:color="auto"/>
            </w:tcBorders>
            <w:vAlign w:val="center"/>
          </w:tcPr>
          <w:p w:rsidR="00855387" w:rsidRPr="00505462" w:rsidRDefault="00855387" w:rsidP="009D2059">
            <w:pPr>
              <w:rPr>
                <w:rFonts w:ascii="Times New Roman" w:hAnsi="Times New Roman"/>
                <w:sz w:val="20"/>
              </w:rPr>
            </w:pPr>
          </w:p>
        </w:tc>
        <w:tc>
          <w:tcPr>
            <w:tcW w:w="720" w:type="dxa"/>
            <w:tcBorders>
              <w:top w:val="single" w:sz="12" w:space="0" w:color="auto"/>
            </w:tcBorders>
            <w:vAlign w:val="center"/>
          </w:tcPr>
          <w:p w:rsidR="00855387" w:rsidRPr="00505462" w:rsidRDefault="00855387" w:rsidP="009D2059">
            <w:pPr>
              <w:rPr>
                <w:rFonts w:ascii="Times New Roman" w:hAnsi="Times New Roman"/>
                <w:sz w:val="20"/>
              </w:rPr>
            </w:pPr>
          </w:p>
        </w:tc>
        <w:tc>
          <w:tcPr>
            <w:tcW w:w="3600" w:type="dxa"/>
            <w:tcBorders>
              <w:top w:val="single" w:sz="12" w:space="0" w:color="auto"/>
            </w:tcBorders>
            <w:vAlign w:val="center"/>
          </w:tcPr>
          <w:p w:rsidR="00855387" w:rsidRPr="00505462" w:rsidRDefault="00855387" w:rsidP="009D2059">
            <w:pPr>
              <w:rPr>
                <w:rFonts w:ascii="Times New Roman" w:hAnsi="Times New Roman"/>
                <w:sz w:val="20"/>
              </w:rPr>
            </w:pPr>
          </w:p>
        </w:tc>
      </w:tr>
    </w:tbl>
    <w:p w:rsidR="00883F8E" w:rsidRDefault="00883F8E" w:rsidP="009D2059">
      <w:pPr>
        <w:jc w:val="both"/>
        <w:rPr>
          <w:rFonts w:ascii="Times New Roman" w:hAnsi="Times New Roman"/>
          <w:b/>
          <w:sz w:val="20"/>
        </w:rPr>
      </w:pPr>
    </w:p>
    <w:p w:rsidR="00DF67B0" w:rsidRDefault="00DF67B0" w:rsidP="00883F8E">
      <w:pPr>
        <w:rPr>
          <w:rFonts w:ascii="Times New Roman" w:hAnsi="Times New Roman"/>
          <w:b/>
          <w:sz w:val="20"/>
        </w:rPr>
      </w:pPr>
    </w:p>
    <w:p w:rsidR="00883F8E" w:rsidRPr="00084437" w:rsidRDefault="00883F8E" w:rsidP="00883F8E">
      <w:pPr>
        <w:rPr>
          <w:rFonts w:ascii="Times New Roman" w:hAnsi="Times New Roman"/>
          <w:sz w:val="20"/>
          <w:u w:val="single"/>
        </w:rPr>
      </w:pPr>
      <w:r w:rsidRPr="00B34D09">
        <w:rPr>
          <w:rFonts w:ascii="Times New Roman" w:hAnsi="Times New Roman"/>
          <w:b/>
          <w:sz w:val="20"/>
        </w:rPr>
        <w:t>Notes Regarding New Courses</w:t>
      </w:r>
      <w:r w:rsidR="00794EF4">
        <w:rPr>
          <w:rFonts w:ascii="Times New Roman" w:hAnsi="Times New Roman"/>
          <w:b/>
          <w:sz w:val="20"/>
        </w:rPr>
        <w:t xml:space="preserve"> Designed or Prepared</w:t>
      </w:r>
      <w:r w:rsidR="00C56C2C">
        <w:rPr>
          <w:rFonts w:ascii="Times New Roman" w:hAnsi="Times New Roman"/>
          <w:b/>
          <w:sz w:val="20"/>
        </w:rPr>
        <w:t>, Changes to Existing Courses</w:t>
      </w:r>
      <w:r w:rsidRPr="00B34D09">
        <w:rPr>
          <w:rFonts w:ascii="Times New Roman" w:hAnsi="Times New Roman"/>
          <w:b/>
          <w:sz w:val="20"/>
        </w:rPr>
        <w:t xml:space="preserve"> </w:t>
      </w:r>
      <w:r w:rsidR="00C56C2C">
        <w:rPr>
          <w:rFonts w:ascii="Times New Roman" w:hAnsi="Times New Roman"/>
          <w:b/>
          <w:sz w:val="20"/>
        </w:rPr>
        <w:t>and</w:t>
      </w:r>
      <w:r w:rsidRPr="00B34D09">
        <w:rPr>
          <w:rFonts w:ascii="Times New Roman" w:hAnsi="Times New Roman"/>
          <w:b/>
          <w:sz w:val="20"/>
        </w:rPr>
        <w:t xml:space="preserve"> Teaching Improvements</w:t>
      </w:r>
      <w:r w:rsidR="00794EF4">
        <w:rPr>
          <w:rFonts w:ascii="Times New Roman" w:hAnsi="Times New Roman"/>
          <w:b/>
          <w:sz w:val="20"/>
        </w:rPr>
        <w:t>.</w:t>
      </w:r>
      <w:r w:rsidRPr="000D6EFB">
        <w:rPr>
          <w:rFonts w:ascii="Times New Roman" w:hAnsi="Times New Roman"/>
          <w:b/>
          <w:sz w:val="20"/>
        </w:rPr>
        <w:t xml:space="preserve"> </w:t>
      </w:r>
      <w:r w:rsidR="00794EF4">
        <w:rPr>
          <w:rFonts w:ascii="Times New Roman" w:hAnsi="Times New Roman"/>
          <w:b/>
          <w:sz w:val="20"/>
        </w:rPr>
        <w:t xml:space="preserve"> </w:t>
      </w:r>
      <w:r w:rsidR="00794EF4">
        <w:rPr>
          <w:rFonts w:ascii="Times New Roman" w:hAnsi="Times New Roman"/>
          <w:sz w:val="20"/>
        </w:rPr>
        <w:t>Describe details of any new courses that were designed, any new courses you prepared this past year, any changes to existing courses and the magnitude of those changes (</w:t>
      </w:r>
      <w:r>
        <w:rPr>
          <w:rFonts w:ascii="Times New Roman" w:hAnsi="Times New Roman"/>
          <w:sz w:val="20"/>
        </w:rPr>
        <w:t xml:space="preserve">e.g. </w:t>
      </w:r>
      <w:r w:rsidR="00794EF4">
        <w:rPr>
          <w:rFonts w:ascii="Times New Roman" w:hAnsi="Times New Roman"/>
          <w:sz w:val="20"/>
        </w:rPr>
        <w:t xml:space="preserve">only changed some homework problems, updated a few lectures, made significant revisions to 25% of lectures, etc.) and any </w:t>
      </w:r>
      <w:r>
        <w:rPr>
          <w:rFonts w:ascii="Times New Roman" w:hAnsi="Times New Roman"/>
          <w:sz w:val="20"/>
        </w:rPr>
        <w:t>additional detail and impact of teaching improvement efforts</w:t>
      </w:r>
      <w:r w:rsidR="007B4A32">
        <w:rPr>
          <w:rFonts w:ascii="Times New Roman" w:hAnsi="Times New Roman"/>
          <w:sz w:val="20"/>
        </w:rPr>
        <w:t xml:space="preserve">.  Use a separate </w:t>
      </w:r>
      <w:r w:rsidR="00794EF4">
        <w:rPr>
          <w:rFonts w:ascii="Times New Roman" w:hAnsi="Times New Roman"/>
          <w:sz w:val="20"/>
        </w:rPr>
        <w:t>paragraph per course.</w:t>
      </w:r>
    </w:p>
    <w:p w:rsidR="00883F8E" w:rsidRDefault="00883F8E" w:rsidP="00883F8E">
      <w:pPr>
        <w:rPr>
          <w:rFonts w:ascii="Times New Roman" w:hAnsi="Times New Roman"/>
          <w:b/>
          <w:sz w:val="20"/>
          <w:u w:val="single"/>
        </w:rPr>
      </w:pPr>
    </w:p>
    <w:p w:rsidR="00014FE3" w:rsidRDefault="00014FE3" w:rsidP="009C5366">
      <w:pPr>
        <w:rPr>
          <w:rFonts w:ascii="Times New Roman" w:hAnsi="Times New Roman"/>
          <w:sz w:val="20"/>
        </w:rPr>
      </w:pPr>
    </w:p>
    <w:p w:rsidR="00DF67B0" w:rsidRDefault="00DF67B0" w:rsidP="009C5366">
      <w:pPr>
        <w:rPr>
          <w:rFonts w:ascii="Times New Roman" w:hAnsi="Times New Roman"/>
          <w:sz w:val="20"/>
        </w:rPr>
      </w:pPr>
    </w:p>
    <w:p w:rsidR="0006010F" w:rsidRPr="009723CE" w:rsidRDefault="0006010F" w:rsidP="00220DC5">
      <w:pPr>
        <w:rPr>
          <w:rFonts w:ascii="Times New Roman" w:hAnsi="Times New Roman"/>
          <w:b/>
          <w:sz w:val="20"/>
        </w:rPr>
      </w:pPr>
      <w:r w:rsidRPr="009723CE">
        <w:rPr>
          <w:rFonts w:ascii="Times New Roman" w:hAnsi="Times New Roman"/>
          <w:b/>
          <w:sz w:val="20"/>
        </w:rPr>
        <w:t>Students Who Have Graduated:</w:t>
      </w:r>
    </w:p>
    <w:p w:rsidR="0006010F" w:rsidRDefault="0006010F" w:rsidP="00220DC5">
      <w:pPr>
        <w:rPr>
          <w:rFonts w:ascii="Times New Roman" w:hAnsi="Times New Roman"/>
          <w:sz w:val="20"/>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70"/>
        <w:gridCol w:w="828"/>
        <w:gridCol w:w="3132"/>
        <w:gridCol w:w="1080"/>
        <w:gridCol w:w="1620"/>
        <w:gridCol w:w="3060"/>
      </w:tblGrid>
      <w:tr w:rsidR="00855387" w:rsidRPr="002E4CE0" w:rsidTr="00A2462C">
        <w:tc>
          <w:tcPr>
            <w:tcW w:w="1170" w:type="dxa"/>
            <w:tcBorders>
              <w:top w:val="single" w:sz="12" w:space="0" w:color="auto"/>
              <w:left w:val="single" w:sz="12" w:space="0" w:color="auto"/>
              <w:bottom w:val="single" w:sz="12" w:space="0" w:color="auto"/>
            </w:tcBorders>
            <w:vAlign w:val="center"/>
          </w:tcPr>
          <w:p w:rsidR="00855387" w:rsidRPr="002E4CE0" w:rsidRDefault="00855387" w:rsidP="002E4CE0">
            <w:pPr>
              <w:jc w:val="center"/>
              <w:rPr>
                <w:rFonts w:ascii="Times New Roman" w:hAnsi="Times New Roman"/>
                <w:sz w:val="20"/>
              </w:rPr>
            </w:pPr>
            <w:r w:rsidRPr="002E4CE0">
              <w:rPr>
                <w:rFonts w:ascii="Times New Roman" w:hAnsi="Times New Roman"/>
                <w:sz w:val="20"/>
              </w:rPr>
              <w:t>PhD or MS</w:t>
            </w:r>
          </w:p>
        </w:tc>
        <w:tc>
          <w:tcPr>
            <w:tcW w:w="828" w:type="dxa"/>
            <w:tcBorders>
              <w:top w:val="single" w:sz="12" w:space="0" w:color="auto"/>
              <w:bottom w:val="single" w:sz="12" w:space="0" w:color="auto"/>
            </w:tcBorders>
            <w:vAlign w:val="center"/>
          </w:tcPr>
          <w:p w:rsidR="00855387" w:rsidRPr="002E4CE0" w:rsidRDefault="00855387" w:rsidP="002E4CE0">
            <w:pPr>
              <w:jc w:val="center"/>
              <w:rPr>
                <w:rFonts w:ascii="Times New Roman" w:hAnsi="Times New Roman"/>
                <w:sz w:val="20"/>
              </w:rPr>
            </w:pPr>
            <w:r w:rsidRPr="002E4CE0">
              <w:rPr>
                <w:rFonts w:ascii="Times New Roman" w:hAnsi="Times New Roman"/>
                <w:sz w:val="20"/>
              </w:rPr>
              <w:t>Student Rank</w:t>
            </w:r>
          </w:p>
        </w:tc>
        <w:tc>
          <w:tcPr>
            <w:tcW w:w="3132" w:type="dxa"/>
            <w:tcBorders>
              <w:top w:val="single" w:sz="12" w:space="0" w:color="auto"/>
              <w:bottom w:val="single" w:sz="12" w:space="0" w:color="auto"/>
            </w:tcBorders>
            <w:vAlign w:val="center"/>
          </w:tcPr>
          <w:p w:rsidR="00855387" w:rsidRPr="002E4CE0" w:rsidRDefault="00855387" w:rsidP="00F26811">
            <w:pPr>
              <w:rPr>
                <w:rFonts w:ascii="Times New Roman" w:hAnsi="Times New Roman"/>
                <w:sz w:val="20"/>
              </w:rPr>
            </w:pPr>
            <w:r w:rsidRPr="002E4CE0">
              <w:rPr>
                <w:rFonts w:ascii="Times New Roman" w:hAnsi="Times New Roman"/>
                <w:sz w:val="20"/>
              </w:rPr>
              <w:t>Student Name</w:t>
            </w:r>
          </w:p>
        </w:tc>
        <w:tc>
          <w:tcPr>
            <w:tcW w:w="1080" w:type="dxa"/>
            <w:tcBorders>
              <w:top w:val="single" w:sz="12" w:space="0" w:color="auto"/>
              <w:bottom w:val="single" w:sz="12" w:space="0" w:color="auto"/>
            </w:tcBorders>
            <w:vAlign w:val="center"/>
          </w:tcPr>
          <w:p w:rsidR="00855387" w:rsidRPr="002E4CE0" w:rsidRDefault="00855387" w:rsidP="002E4CE0">
            <w:pPr>
              <w:jc w:val="center"/>
              <w:rPr>
                <w:rFonts w:ascii="Times New Roman" w:hAnsi="Times New Roman"/>
                <w:sz w:val="20"/>
              </w:rPr>
            </w:pPr>
            <w:r w:rsidRPr="002E4CE0">
              <w:rPr>
                <w:rFonts w:ascii="Times New Roman" w:hAnsi="Times New Roman"/>
                <w:sz w:val="20"/>
              </w:rPr>
              <w:t>Student’s  Program</w:t>
            </w:r>
          </w:p>
        </w:tc>
        <w:tc>
          <w:tcPr>
            <w:tcW w:w="1620" w:type="dxa"/>
            <w:tcBorders>
              <w:top w:val="single" w:sz="12" w:space="0" w:color="auto"/>
              <w:bottom w:val="single" w:sz="12" w:space="0" w:color="auto"/>
            </w:tcBorders>
            <w:vAlign w:val="center"/>
          </w:tcPr>
          <w:p w:rsidR="00855387" w:rsidRDefault="0006010F" w:rsidP="002E4CE0">
            <w:pPr>
              <w:jc w:val="center"/>
              <w:rPr>
                <w:rFonts w:ascii="Times New Roman" w:hAnsi="Times New Roman"/>
                <w:sz w:val="20"/>
              </w:rPr>
            </w:pPr>
            <w:r>
              <w:rPr>
                <w:rFonts w:ascii="Times New Roman" w:hAnsi="Times New Roman"/>
                <w:sz w:val="20"/>
              </w:rPr>
              <w:t>Graduation</w:t>
            </w:r>
          </w:p>
          <w:p w:rsidR="0006010F" w:rsidRPr="002E4CE0" w:rsidRDefault="0006010F" w:rsidP="002E4CE0">
            <w:pPr>
              <w:jc w:val="center"/>
              <w:rPr>
                <w:rFonts w:ascii="Times New Roman" w:hAnsi="Times New Roman"/>
                <w:sz w:val="20"/>
              </w:rPr>
            </w:pPr>
            <w:r>
              <w:rPr>
                <w:rFonts w:ascii="Times New Roman" w:hAnsi="Times New Roman"/>
                <w:sz w:val="20"/>
              </w:rPr>
              <w:t>Month Year</w:t>
            </w:r>
          </w:p>
        </w:tc>
        <w:tc>
          <w:tcPr>
            <w:tcW w:w="3060" w:type="dxa"/>
            <w:tcBorders>
              <w:top w:val="single" w:sz="12" w:space="0" w:color="auto"/>
              <w:bottom w:val="single" w:sz="12" w:space="0" w:color="auto"/>
              <w:right w:val="single" w:sz="12" w:space="0" w:color="auto"/>
            </w:tcBorders>
            <w:vAlign w:val="center"/>
          </w:tcPr>
          <w:p w:rsidR="00855387" w:rsidRPr="002E4CE0" w:rsidRDefault="00855387" w:rsidP="00F26811">
            <w:pPr>
              <w:rPr>
                <w:rFonts w:ascii="Times New Roman" w:hAnsi="Times New Roman"/>
                <w:sz w:val="20"/>
                <w:u w:val="single"/>
              </w:rPr>
            </w:pPr>
            <w:r w:rsidRPr="002E4CE0">
              <w:rPr>
                <w:rFonts w:ascii="Times New Roman" w:hAnsi="Times New Roman"/>
                <w:sz w:val="20"/>
              </w:rPr>
              <w:t>Faculty Role</w:t>
            </w:r>
          </w:p>
        </w:tc>
      </w:tr>
      <w:tr w:rsidR="00855387" w:rsidRPr="002E4CE0" w:rsidTr="00A2462C">
        <w:tc>
          <w:tcPr>
            <w:tcW w:w="1170" w:type="dxa"/>
            <w:tcBorders>
              <w:top w:val="single" w:sz="12" w:space="0" w:color="auto"/>
            </w:tcBorders>
            <w:vAlign w:val="center"/>
          </w:tcPr>
          <w:p w:rsidR="00855387" w:rsidRPr="00505462" w:rsidRDefault="00FA3A8C" w:rsidP="009D2059">
            <w:pPr>
              <w:rPr>
                <w:rFonts w:ascii="Times New Roman" w:hAnsi="Times New Roman"/>
                <w:sz w:val="20"/>
              </w:rPr>
            </w:pPr>
            <w:r>
              <w:rPr>
                <w:rFonts w:ascii="Times New Roman" w:hAnsi="Times New Roman"/>
                <w:sz w:val="20"/>
              </w:rPr>
              <w:t>PhD</w:t>
            </w:r>
          </w:p>
        </w:tc>
        <w:tc>
          <w:tcPr>
            <w:tcW w:w="828" w:type="dxa"/>
            <w:tcBorders>
              <w:top w:val="single" w:sz="12" w:space="0" w:color="auto"/>
            </w:tcBorders>
            <w:vAlign w:val="center"/>
          </w:tcPr>
          <w:p w:rsidR="00855387" w:rsidRPr="00505462" w:rsidRDefault="00FA3A8C" w:rsidP="009D2059">
            <w:pPr>
              <w:rPr>
                <w:rFonts w:ascii="Times New Roman" w:hAnsi="Times New Roman"/>
                <w:sz w:val="20"/>
              </w:rPr>
            </w:pPr>
            <w:r>
              <w:rPr>
                <w:rFonts w:ascii="Times New Roman" w:hAnsi="Times New Roman"/>
                <w:sz w:val="20"/>
              </w:rPr>
              <w:t>Maj</w:t>
            </w:r>
          </w:p>
        </w:tc>
        <w:tc>
          <w:tcPr>
            <w:tcW w:w="3132" w:type="dxa"/>
            <w:tcBorders>
              <w:top w:val="single" w:sz="12" w:space="0" w:color="auto"/>
            </w:tcBorders>
            <w:vAlign w:val="center"/>
          </w:tcPr>
          <w:p w:rsidR="00855387" w:rsidRPr="00505462" w:rsidRDefault="00855387" w:rsidP="009D2059">
            <w:pPr>
              <w:rPr>
                <w:rFonts w:ascii="Times New Roman" w:hAnsi="Times New Roman"/>
                <w:sz w:val="20"/>
              </w:rPr>
            </w:pPr>
          </w:p>
        </w:tc>
        <w:tc>
          <w:tcPr>
            <w:tcW w:w="1080" w:type="dxa"/>
            <w:tcBorders>
              <w:top w:val="single" w:sz="12" w:space="0" w:color="auto"/>
            </w:tcBorders>
            <w:vAlign w:val="center"/>
          </w:tcPr>
          <w:p w:rsidR="00855387" w:rsidRPr="00505462" w:rsidRDefault="00855387" w:rsidP="009D2059">
            <w:pPr>
              <w:rPr>
                <w:rFonts w:ascii="Times New Roman" w:hAnsi="Times New Roman"/>
                <w:sz w:val="20"/>
              </w:rPr>
            </w:pPr>
          </w:p>
        </w:tc>
        <w:tc>
          <w:tcPr>
            <w:tcW w:w="1620" w:type="dxa"/>
            <w:tcBorders>
              <w:top w:val="single" w:sz="12" w:space="0" w:color="auto"/>
            </w:tcBorders>
            <w:vAlign w:val="center"/>
          </w:tcPr>
          <w:p w:rsidR="00855387" w:rsidRPr="00505462" w:rsidRDefault="00FA3A8C" w:rsidP="009D2059">
            <w:pPr>
              <w:rPr>
                <w:rFonts w:ascii="Times New Roman" w:hAnsi="Times New Roman"/>
                <w:sz w:val="20"/>
              </w:rPr>
            </w:pPr>
            <w:r>
              <w:rPr>
                <w:rFonts w:ascii="Times New Roman" w:hAnsi="Times New Roman"/>
                <w:sz w:val="20"/>
              </w:rPr>
              <w:t>Sep 201</w:t>
            </w:r>
            <w:r w:rsidR="00513B15">
              <w:rPr>
                <w:rFonts w:ascii="Times New Roman" w:hAnsi="Times New Roman"/>
                <w:sz w:val="20"/>
              </w:rPr>
              <w:t>3</w:t>
            </w:r>
          </w:p>
        </w:tc>
        <w:tc>
          <w:tcPr>
            <w:tcW w:w="3060" w:type="dxa"/>
            <w:tcBorders>
              <w:top w:val="single" w:sz="12" w:space="0" w:color="auto"/>
            </w:tcBorders>
            <w:vAlign w:val="center"/>
          </w:tcPr>
          <w:p w:rsidR="00855387" w:rsidRPr="00505462" w:rsidRDefault="00FA3A8C" w:rsidP="009D2059">
            <w:pPr>
              <w:rPr>
                <w:rFonts w:ascii="Times New Roman" w:hAnsi="Times New Roman"/>
                <w:sz w:val="20"/>
              </w:rPr>
            </w:pPr>
            <w:r>
              <w:rPr>
                <w:rFonts w:ascii="Times New Roman" w:hAnsi="Times New Roman"/>
                <w:sz w:val="20"/>
              </w:rPr>
              <w:t>Dissertation Advisor</w:t>
            </w:r>
          </w:p>
        </w:tc>
      </w:tr>
      <w:tr w:rsidR="00855387" w:rsidRPr="002E4CE0" w:rsidTr="00A2462C">
        <w:tc>
          <w:tcPr>
            <w:tcW w:w="1170" w:type="dxa"/>
            <w:vAlign w:val="center"/>
          </w:tcPr>
          <w:p w:rsidR="00855387" w:rsidRPr="00505462" w:rsidRDefault="00FA3A8C" w:rsidP="009D2059">
            <w:pPr>
              <w:rPr>
                <w:rFonts w:ascii="Times New Roman" w:hAnsi="Times New Roman"/>
                <w:sz w:val="20"/>
              </w:rPr>
            </w:pPr>
            <w:r>
              <w:rPr>
                <w:rFonts w:ascii="Times New Roman" w:hAnsi="Times New Roman"/>
                <w:sz w:val="20"/>
              </w:rPr>
              <w:t>MS</w:t>
            </w:r>
          </w:p>
        </w:tc>
        <w:tc>
          <w:tcPr>
            <w:tcW w:w="828" w:type="dxa"/>
            <w:vAlign w:val="center"/>
          </w:tcPr>
          <w:p w:rsidR="00855387" w:rsidRPr="00505462" w:rsidRDefault="004C3863" w:rsidP="009D2059">
            <w:pPr>
              <w:rPr>
                <w:rFonts w:ascii="Times New Roman" w:hAnsi="Times New Roman"/>
                <w:sz w:val="20"/>
              </w:rPr>
            </w:pPr>
            <w:r>
              <w:rPr>
                <w:rFonts w:ascii="Times New Roman" w:hAnsi="Times New Roman"/>
                <w:sz w:val="20"/>
              </w:rPr>
              <w:t>Civ</w:t>
            </w:r>
          </w:p>
        </w:tc>
        <w:tc>
          <w:tcPr>
            <w:tcW w:w="3132" w:type="dxa"/>
            <w:vAlign w:val="center"/>
          </w:tcPr>
          <w:p w:rsidR="00855387" w:rsidRPr="00505462" w:rsidRDefault="00855387" w:rsidP="009D2059">
            <w:pPr>
              <w:rPr>
                <w:rFonts w:ascii="Times New Roman" w:hAnsi="Times New Roman"/>
                <w:sz w:val="20"/>
              </w:rPr>
            </w:pPr>
          </w:p>
        </w:tc>
        <w:tc>
          <w:tcPr>
            <w:tcW w:w="1080" w:type="dxa"/>
            <w:vAlign w:val="center"/>
          </w:tcPr>
          <w:p w:rsidR="00855387" w:rsidRPr="00505462" w:rsidRDefault="00855387" w:rsidP="009D2059">
            <w:pPr>
              <w:rPr>
                <w:rFonts w:ascii="Times New Roman" w:hAnsi="Times New Roman"/>
                <w:sz w:val="20"/>
              </w:rPr>
            </w:pPr>
          </w:p>
        </w:tc>
        <w:tc>
          <w:tcPr>
            <w:tcW w:w="1620" w:type="dxa"/>
            <w:vAlign w:val="center"/>
          </w:tcPr>
          <w:p w:rsidR="00855387" w:rsidRPr="00505462" w:rsidRDefault="00FA3A8C" w:rsidP="009D2059">
            <w:pPr>
              <w:rPr>
                <w:rFonts w:ascii="Times New Roman" w:hAnsi="Times New Roman"/>
                <w:sz w:val="20"/>
              </w:rPr>
            </w:pPr>
            <w:r>
              <w:rPr>
                <w:rFonts w:ascii="Times New Roman" w:hAnsi="Times New Roman"/>
                <w:sz w:val="20"/>
              </w:rPr>
              <w:t>Mar 201</w:t>
            </w:r>
            <w:r w:rsidR="00513B15">
              <w:rPr>
                <w:rFonts w:ascii="Times New Roman" w:hAnsi="Times New Roman"/>
                <w:sz w:val="20"/>
              </w:rPr>
              <w:t>4</w:t>
            </w:r>
          </w:p>
        </w:tc>
        <w:tc>
          <w:tcPr>
            <w:tcW w:w="3060" w:type="dxa"/>
            <w:vAlign w:val="center"/>
          </w:tcPr>
          <w:p w:rsidR="00855387" w:rsidRPr="00505462" w:rsidRDefault="00FA3A8C" w:rsidP="009D2059">
            <w:pPr>
              <w:rPr>
                <w:rFonts w:ascii="Times New Roman" w:hAnsi="Times New Roman"/>
                <w:sz w:val="20"/>
              </w:rPr>
            </w:pPr>
            <w:r>
              <w:rPr>
                <w:rFonts w:ascii="Times New Roman" w:hAnsi="Times New Roman"/>
                <w:sz w:val="20"/>
              </w:rPr>
              <w:t>Thesis Advisor</w:t>
            </w:r>
          </w:p>
        </w:tc>
      </w:tr>
      <w:tr w:rsidR="00855387" w:rsidRPr="002E4CE0" w:rsidTr="00A2462C">
        <w:tc>
          <w:tcPr>
            <w:tcW w:w="1170" w:type="dxa"/>
            <w:vAlign w:val="center"/>
          </w:tcPr>
          <w:p w:rsidR="00855387" w:rsidRPr="00505462" w:rsidRDefault="00FA3A8C" w:rsidP="009D2059">
            <w:pPr>
              <w:rPr>
                <w:rFonts w:ascii="Times New Roman" w:hAnsi="Times New Roman"/>
                <w:sz w:val="20"/>
              </w:rPr>
            </w:pPr>
            <w:r>
              <w:rPr>
                <w:rFonts w:ascii="Times New Roman" w:hAnsi="Times New Roman"/>
                <w:sz w:val="20"/>
              </w:rPr>
              <w:t>MS</w:t>
            </w:r>
          </w:p>
        </w:tc>
        <w:tc>
          <w:tcPr>
            <w:tcW w:w="828" w:type="dxa"/>
            <w:vAlign w:val="center"/>
          </w:tcPr>
          <w:p w:rsidR="00855387" w:rsidRPr="00505462" w:rsidRDefault="004C3863" w:rsidP="009D2059">
            <w:pPr>
              <w:rPr>
                <w:rFonts w:ascii="Times New Roman" w:hAnsi="Times New Roman"/>
                <w:sz w:val="20"/>
              </w:rPr>
            </w:pPr>
            <w:r>
              <w:rPr>
                <w:rFonts w:ascii="Times New Roman" w:hAnsi="Times New Roman"/>
                <w:sz w:val="20"/>
              </w:rPr>
              <w:t xml:space="preserve">2 </w:t>
            </w:r>
            <w:r w:rsidR="00FA3A8C">
              <w:rPr>
                <w:rFonts w:ascii="Times New Roman" w:hAnsi="Times New Roman"/>
                <w:sz w:val="20"/>
              </w:rPr>
              <w:t>L</w:t>
            </w:r>
            <w:r w:rsidR="005514AA">
              <w:rPr>
                <w:rFonts w:ascii="Times New Roman" w:hAnsi="Times New Roman"/>
                <w:sz w:val="20"/>
              </w:rPr>
              <w:t>t</w:t>
            </w:r>
          </w:p>
        </w:tc>
        <w:tc>
          <w:tcPr>
            <w:tcW w:w="3132" w:type="dxa"/>
            <w:vAlign w:val="center"/>
          </w:tcPr>
          <w:p w:rsidR="00855387" w:rsidRPr="00505462" w:rsidRDefault="00855387" w:rsidP="009D2059">
            <w:pPr>
              <w:rPr>
                <w:rFonts w:ascii="Times New Roman" w:hAnsi="Times New Roman"/>
                <w:sz w:val="20"/>
              </w:rPr>
            </w:pPr>
          </w:p>
        </w:tc>
        <w:tc>
          <w:tcPr>
            <w:tcW w:w="1080" w:type="dxa"/>
            <w:vAlign w:val="center"/>
          </w:tcPr>
          <w:p w:rsidR="00855387" w:rsidRPr="00505462" w:rsidRDefault="00855387" w:rsidP="009D2059">
            <w:pPr>
              <w:rPr>
                <w:rFonts w:ascii="Times New Roman" w:hAnsi="Times New Roman"/>
                <w:sz w:val="20"/>
              </w:rPr>
            </w:pPr>
          </w:p>
        </w:tc>
        <w:tc>
          <w:tcPr>
            <w:tcW w:w="1620" w:type="dxa"/>
            <w:vAlign w:val="center"/>
          </w:tcPr>
          <w:p w:rsidR="00855387" w:rsidRPr="00505462" w:rsidRDefault="00FA3A8C" w:rsidP="009D2059">
            <w:pPr>
              <w:rPr>
                <w:rFonts w:ascii="Times New Roman" w:hAnsi="Times New Roman"/>
                <w:sz w:val="20"/>
              </w:rPr>
            </w:pPr>
            <w:r>
              <w:rPr>
                <w:rFonts w:ascii="Times New Roman" w:hAnsi="Times New Roman"/>
                <w:sz w:val="20"/>
              </w:rPr>
              <w:t>Mar 201</w:t>
            </w:r>
            <w:r w:rsidR="00513B15">
              <w:rPr>
                <w:rFonts w:ascii="Times New Roman" w:hAnsi="Times New Roman"/>
                <w:sz w:val="20"/>
              </w:rPr>
              <w:t>4</w:t>
            </w:r>
          </w:p>
        </w:tc>
        <w:tc>
          <w:tcPr>
            <w:tcW w:w="3060" w:type="dxa"/>
            <w:vAlign w:val="center"/>
          </w:tcPr>
          <w:p w:rsidR="00505462" w:rsidRPr="00505462" w:rsidRDefault="00513B15" w:rsidP="009D2059">
            <w:pPr>
              <w:rPr>
                <w:rFonts w:ascii="Times New Roman" w:hAnsi="Times New Roman"/>
                <w:sz w:val="20"/>
              </w:rPr>
            </w:pPr>
            <w:r>
              <w:rPr>
                <w:rFonts w:ascii="Times New Roman" w:hAnsi="Times New Roman"/>
                <w:sz w:val="20"/>
              </w:rPr>
              <w:t>Reader</w:t>
            </w:r>
          </w:p>
        </w:tc>
      </w:tr>
      <w:tr w:rsidR="00855387" w:rsidRPr="002E4CE0" w:rsidTr="00A2462C">
        <w:tc>
          <w:tcPr>
            <w:tcW w:w="1170" w:type="dxa"/>
            <w:vAlign w:val="center"/>
          </w:tcPr>
          <w:p w:rsidR="00855387" w:rsidRPr="00505462" w:rsidRDefault="00513B15" w:rsidP="009D2059">
            <w:pPr>
              <w:rPr>
                <w:rFonts w:ascii="Times New Roman" w:hAnsi="Times New Roman"/>
                <w:sz w:val="20"/>
              </w:rPr>
            </w:pPr>
            <w:r>
              <w:rPr>
                <w:rFonts w:ascii="Times New Roman" w:hAnsi="Times New Roman"/>
                <w:sz w:val="20"/>
              </w:rPr>
              <w:t>PhD</w:t>
            </w:r>
          </w:p>
        </w:tc>
        <w:tc>
          <w:tcPr>
            <w:tcW w:w="828" w:type="dxa"/>
            <w:vAlign w:val="center"/>
          </w:tcPr>
          <w:p w:rsidR="00855387" w:rsidRPr="00505462" w:rsidRDefault="00FA3A8C" w:rsidP="009D2059">
            <w:pPr>
              <w:rPr>
                <w:rFonts w:ascii="Times New Roman" w:hAnsi="Times New Roman"/>
                <w:sz w:val="20"/>
              </w:rPr>
            </w:pPr>
            <w:r>
              <w:rPr>
                <w:rFonts w:ascii="Times New Roman" w:hAnsi="Times New Roman"/>
                <w:sz w:val="20"/>
              </w:rPr>
              <w:t>Capt</w:t>
            </w:r>
          </w:p>
        </w:tc>
        <w:tc>
          <w:tcPr>
            <w:tcW w:w="3132" w:type="dxa"/>
            <w:vAlign w:val="center"/>
          </w:tcPr>
          <w:p w:rsidR="00855387" w:rsidRPr="00505462" w:rsidRDefault="00855387" w:rsidP="009D2059">
            <w:pPr>
              <w:rPr>
                <w:rFonts w:ascii="Times New Roman" w:hAnsi="Times New Roman"/>
                <w:sz w:val="20"/>
              </w:rPr>
            </w:pPr>
          </w:p>
        </w:tc>
        <w:tc>
          <w:tcPr>
            <w:tcW w:w="1080" w:type="dxa"/>
            <w:vAlign w:val="center"/>
          </w:tcPr>
          <w:p w:rsidR="00855387" w:rsidRPr="00505462" w:rsidRDefault="00855387" w:rsidP="009D2059">
            <w:pPr>
              <w:rPr>
                <w:rFonts w:ascii="Times New Roman" w:hAnsi="Times New Roman"/>
                <w:sz w:val="20"/>
              </w:rPr>
            </w:pPr>
          </w:p>
        </w:tc>
        <w:tc>
          <w:tcPr>
            <w:tcW w:w="1620" w:type="dxa"/>
            <w:vAlign w:val="center"/>
          </w:tcPr>
          <w:p w:rsidR="00855387" w:rsidRPr="00505462" w:rsidRDefault="00460BEA" w:rsidP="009D2059">
            <w:pPr>
              <w:rPr>
                <w:rFonts w:ascii="Times New Roman" w:hAnsi="Times New Roman"/>
                <w:sz w:val="20"/>
              </w:rPr>
            </w:pPr>
            <w:r>
              <w:rPr>
                <w:rFonts w:ascii="Times New Roman" w:hAnsi="Times New Roman"/>
                <w:sz w:val="20"/>
              </w:rPr>
              <w:t>Dec</w:t>
            </w:r>
            <w:r w:rsidR="00FA3A8C">
              <w:rPr>
                <w:rFonts w:ascii="Times New Roman" w:hAnsi="Times New Roman"/>
                <w:sz w:val="20"/>
              </w:rPr>
              <w:t xml:space="preserve"> 201</w:t>
            </w:r>
            <w:r w:rsidR="00513B15">
              <w:rPr>
                <w:rFonts w:ascii="Times New Roman" w:hAnsi="Times New Roman"/>
                <w:sz w:val="20"/>
              </w:rPr>
              <w:t>4</w:t>
            </w:r>
          </w:p>
        </w:tc>
        <w:tc>
          <w:tcPr>
            <w:tcW w:w="3060" w:type="dxa"/>
            <w:vAlign w:val="center"/>
          </w:tcPr>
          <w:p w:rsidR="00855387" w:rsidRPr="00505462" w:rsidRDefault="00FA3A8C" w:rsidP="009D2059">
            <w:pPr>
              <w:rPr>
                <w:rFonts w:ascii="Times New Roman" w:hAnsi="Times New Roman"/>
                <w:sz w:val="20"/>
              </w:rPr>
            </w:pPr>
            <w:r>
              <w:rPr>
                <w:rFonts w:ascii="Times New Roman" w:hAnsi="Times New Roman"/>
                <w:sz w:val="20"/>
              </w:rPr>
              <w:t>Committee Member</w:t>
            </w:r>
          </w:p>
        </w:tc>
      </w:tr>
      <w:tr w:rsidR="00855387" w:rsidRPr="002E4CE0" w:rsidTr="00A2462C">
        <w:tc>
          <w:tcPr>
            <w:tcW w:w="1170" w:type="dxa"/>
            <w:vAlign w:val="center"/>
          </w:tcPr>
          <w:p w:rsidR="00855387" w:rsidRPr="00505462" w:rsidRDefault="00FA3A8C" w:rsidP="009D2059">
            <w:pPr>
              <w:rPr>
                <w:rFonts w:ascii="Times New Roman" w:hAnsi="Times New Roman"/>
                <w:sz w:val="20"/>
              </w:rPr>
            </w:pPr>
            <w:r>
              <w:rPr>
                <w:rFonts w:ascii="Times New Roman" w:hAnsi="Times New Roman"/>
                <w:sz w:val="20"/>
              </w:rPr>
              <w:t>MS</w:t>
            </w:r>
          </w:p>
        </w:tc>
        <w:tc>
          <w:tcPr>
            <w:tcW w:w="828" w:type="dxa"/>
            <w:vAlign w:val="center"/>
          </w:tcPr>
          <w:p w:rsidR="00855387" w:rsidRPr="00505462" w:rsidRDefault="005514AA" w:rsidP="009D2059">
            <w:pPr>
              <w:rPr>
                <w:rFonts w:ascii="Times New Roman" w:hAnsi="Times New Roman"/>
                <w:sz w:val="20"/>
              </w:rPr>
            </w:pPr>
            <w:r>
              <w:rPr>
                <w:rFonts w:ascii="Times New Roman" w:hAnsi="Times New Roman"/>
                <w:sz w:val="20"/>
              </w:rPr>
              <w:t>Maj</w:t>
            </w:r>
          </w:p>
        </w:tc>
        <w:tc>
          <w:tcPr>
            <w:tcW w:w="3132" w:type="dxa"/>
            <w:vAlign w:val="center"/>
          </w:tcPr>
          <w:p w:rsidR="00855387" w:rsidRPr="00505462" w:rsidRDefault="00855387" w:rsidP="009D2059">
            <w:pPr>
              <w:rPr>
                <w:rFonts w:ascii="Times New Roman" w:hAnsi="Times New Roman"/>
                <w:sz w:val="20"/>
              </w:rPr>
            </w:pPr>
          </w:p>
        </w:tc>
        <w:tc>
          <w:tcPr>
            <w:tcW w:w="1080" w:type="dxa"/>
            <w:vAlign w:val="center"/>
          </w:tcPr>
          <w:p w:rsidR="00855387" w:rsidRPr="00505462" w:rsidRDefault="00855387" w:rsidP="009D2059">
            <w:pPr>
              <w:rPr>
                <w:rFonts w:ascii="Times New Roman" w:hAnsi="Times New Roman"/>
                <w:sz w:val="20"/>
              </w:rPr>
            </w:pPr>
          </w:p>
        </w:tc>
        <w:tc>
          <w:tcPr>
            <w:tcW w:w="1620" w:type="dxa"/>
            <w:vAlign w:val="center"/>
          </w:tcPr>
          <w:p w:rsidR="00855387" w:rsidRPr="00505462" w:rsidRDefault="008935CD" w:rsidP="009D2059">
            <w:pPr>
              <w:rPr>
                <w:rFonts w:ascii="Times New Roman" w:hAnsi="Times New Roman"/>
                <w:sz w:val="20"/>
              </w:rPr>
            </w:pPr>
            <w:r>
              <w:rPr>
                <w:rFonts w:ascii="Times New Roman" w:hAnsi="Times New Roman"/>
                <w:sz w:val="20"/>
              </w:rPr>
              <w:t>Jun</w:t>
            </w:r>
            <w:r w:rsidR="00FA3A8C">
              <w:rPr>
                <w:rFonts w:ascii="Times New Roman" w:hAnsi="Times New Roman"/>
                <w:sz w:val="20"/>
              </w:rPr>
              <w:t xml:space="preserve"> 20</w:t>
            </w:r>
            <w:r w:rsidR="00513B15">
              <w:rPr>
                <w:rFonts w:ascii="Times New Roman" w:hAnsi="Times New Roman"/>
                <w:sz w:val="20"/>
              </w:rPr>
              <w:t>14</w:t>
            </w:r>
          </w:p>
        </w:tc>
        <w:tc>
          <w:tcPr>
            <w:tcW w:w="3060" w:type="dxa"/>
            <w:vAlign w:val="center"/>
          </w:tcPr>
          <w:p w:rsidR="00855387" w:rsidRPr="00505462" w:rsidRDefault="00513B15" w:rsidP="009D2059">
            <w:pPr>
              <w:rPr>
                <w:rFonts w:ascii="Times New Roman" w:hAnsi="Times New Roman"/>
                <w:sz w:val="20"/>
              </w:rPr>
            </w:pPr>
            <w:r>
              <w:rPr>
                <w:rFonts w:ascii="Times New Roman" w:hAnsi="Times New Roman"/>
                <w:sz w:val="20"/>
              </w:rPr>
              <w:t>GRP Advisor</w:t>
            </w:r>
          </w:p>
        </w:tc>
      </w:tr>
    </w:tbl>
    <w:p w:rsidR="00332DB5" w:rsidRDefault="00332DB5" w:rsidP="00883F8E">
      <w:pPr>
        <w:rPr>
          <w:rFonts w:ascii="Times New Roman" w:hAnsi="Times New Roman"/>
          <w:sz w:val="20"/>
        </w:rPr>
      </w:pPr>
    </w:p>
    <w:p w:rsidR="00332DB5" w:rsidRDefault="00332DB5" w:rsidP="00883F8E">
      <w:pPr>
        <w:rPr>
          <w:rFonts w:ascii="Times New Roman" w:hAnsi="Times New Roman"/>
          <w:sz w:val="20"/>
        </w:rPr>
      </w:pPr>
    </w:p>
    <w:p w:rsidR="00443032" w:rsidRDefault="00443032" w:rsidP="00883F8E">
      <w:pPr>
        <w:rPr>
          <w:rFonts w:ascii="Times New Roman" w:hAnsi="Times New Roman"/>
          <w:sz w:val="20"/>
        </w:rPr>
      </w:pPr>
    </w:p>
    <w:p w:rsidR="00883F8E" w:rsidRPr="009723CE" w:rsidRDefault="009C7F07" w:rsidP="00883F8E">
      <w:pPr>
        <w:rPr>
          <w:rFonts w:ascii="Times New Roman" w:hAnsi="Times New Roman"/>
          <w:b/>
          <w:sz w:val="20"/>
        </w:rPr>
      </w:pPr>
      <w:r w:rsidRPr="009723CE">
        <w:rPr>
          <w:rFonts w:ascii="Times New Roman" w:hAnsi="Times New Roman"/>
          <w:b/>
          <w:sz w:val="20"/>
        </w:rPr>
        <w:t>Student Currently Being Advised:</w:t>
      </w:r>
    </w:p>
    <w:p w:rsidR="009C7F07" w:rsidRPr="009C7F07" w:rsidRDefault="009C7F07" w:rsidP="00883F8E">
      <w:pPr>
        <w:rPr>
          <w:rFonts w:ascii="Times New Roman" w:hAnsi="Times New Roman"/>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70"/>
        <w:gridCol w:w="828"/>
        <w:gridCol w:w="3132"/>
        <w:gridCol w:w="1080"/>
        <w:gridCol w:w="1620"/>
        <w:gridCol w:w="3060"/>
      </w:tblGrid>
      <w:tr w:rsidR="009C7F07" w:rsidRPr="002E4CE0" w:rsidTr="006D7E53">
        <w:tc>
          <w:tcPr>
            <w:tcW w:w="1170" w:type="dxa"/>
            <w:tcBorders>
              <w:top w:val="single" w:sz="12" w:space="0" w:color="auto"/>
              <w:left w:val="single" w:sz="12" w:space="0" w:color="auto"/>
              <w:bottom w:val="single" w:sz="12" w:space="0" w:color="auto"/>
            </w:tcBorders>
            <w:vAlign w:val="center"/>
          </w:tcPr>
          <w:p w:rsidR="009C7F07" w:rsidRPr="002E4CE0" w:rsidRDefault="009C7F07" w:rsidP="009D2059">
            <w:pPr>
              <w:rPr>
                <w:rFonts w:ascii="Times New Roman" w:hAnsi="Times New Roman"/>
                <w:sz w:val="20"/>
              </w:rPr>
            </w:pPr>
            <w:r w:rsidRPr="002E4CE0">
              <w:rPr>
                <w:rFonts w:ascii="Times New Roman" w:hAnsi="Times New Roman"/>
                <w:sz w:val="20"/>
              </w:rPr>
              <w:t>PhD or MS</w:t>
            </w:r>
          </w:p>
        </w:tc>
        <w:tc>
          <w:tcPr>
            <w:tcW w:w="828" w:type="dxa"/>
            <w:tcBorders>
              <w:top w:val="single" w:sz="12" w:space="0" w:color="auto"/>
              <w:bottom w:val="single" w:sz="12" w:space="0" w:color="auto"/>
            </w:tcBorders>
            <w:vAlign w:val="center"/>
          </w:tcPr>
          <w:p w:rsidR="009C7F07" w:rsidRPr="002E4CE0" w:rsidRDefault="009C7F07" w:rsidP="009D2059">
            <w:pPr>
              <w:rPr>
                <w:rFonts w:ascii="Times New Roman" w:hAnsi="Times New Roman"/>
                <w:sz w:val="20"/>
              </w:rPr>
            </w:pPr>
            <w:r w:rsidRPr="002E4CE0">
              <w:rPr>
                <w:rFonts w:ascii="Times New Roman" w:hAnsi="Times New Roman"/>
                <w:sz w:val="20"/>
              </w:rPr>
              <w:t>Student Rank</w:t>
            </w:r>
          </w:p>
        </w:tc>
        <w:tc>
          <w:tcPr>
            <w:tcW w:w="3132" w:type="dxa"/>
            <w:tcBorders>
              <w:top w:val="single" w:sz="12" w:space="0" w:color="auto"/>
              <w:bottom w:val="single" w:sz="12" w:space="0" w:color="auto"/>
            </w:tcBorders>
            <w:vAlign w:val="center"/>
          </w:tcPr>
          <w:p w:rsidR="009C7F07" w:rsidRPr="002E4CE0" w:rsidRDefault="009C7F07" w:rsidP="009D2059">
            <w:pPr>
              <w:rPr>
                <w:rFonts w:ascii="Times New Roman" w:hAnsi="Times New Roman"/>
                <w:sz w:val="20"/>
              </w:rPr>
            </w:pPr>
            <w:r w:rsidRPr="002E4CE0">
              <w:rPr>
                <w:rFonts w:ascii="Times New Roman" w:hAnsi="Times New Roman"/>
                <w:sz w:val="20"/>
              </w:rPr>
              <w:t>Student Name</w:t>
            </w:r>
          </w:p>
        </w:tc>
        <w:tc>
          <w:tcPr>
            <w:tcW w:w="1080" w:type="dxa"/>
            <w:tcBorders>
              <w:top w:val="single" w:sz="12" w:space="0" w:color="auto"/>
              <w:bottom w:val="single" w:sz="12" w:space="0" w:color="auto"/>
            </w:tcBorders>
            <w:vAlign w:val="center"/>
          </w:tcPr>
          <w:p w:rsidR="009C7F07" w:rsidRPr="002E4CE0" w:rsidRDefault="009C7F07" w:rsidP="009D2059">
            <w:pPr>
              <w:rPr>
                <w:rFonts w:ascii="Times New Roman" w:hAnsi="Times New Roman"/>
                <w:sz w:val="20"/>
              </w:rPr>
            </w:pPr>
            <w:r w:rsidRPr="002E4CE0">
              <w:rPr>
                <w:rFonts w:ascii="Times New Roman" w:hAnsi="Times New Roman"/>
                <w:sz w:val="20"/>
              </w:rPr>
              <w:t>Student’s  Program</w:t>
            </w:r>
          </w:p>
        </w:tc>
        <w:tc>
          <w:tcPr>
            <w:tcW w:w="1620" w:type="dxa"/>
            <w:tcBorders>
              <w:top w:val="single" w:sz="12" w:space="0" w:color="auto"/>
              <w:bottom w:val="single" w:sz="12" w:space="0" w:color="auto"/>
            </w:tcBorders>
            <w:vAlign w:val="center"/>
          </w:tcPr>
          <w:p w:rsidR="009C7F07" w:rsidRDefault="00513B15" w:rsidP="009D2059">
            <w:pPr>
              <w:rPr>
                <w:rFonts w:ascii="Times New Roman" w:hAnsi="Times New Roman"/>
                <w:sz w:val="20"/>
              </w:rPr>
            </w:pPr>
            <w:r>
              <w:rPr>
                <w:rFonts w:ascii="Times New Roman" w:hAnsi="Times New Roman"/>
                <w:sz w:val="20"/>
              </w:rPr>
              <w:t xml:space="preserve">Expected </w:t>
            </w:r>
            <w:r w:rsidR="009C7F07">
              <w:rPr>
                <w:rFonts w:ascii="Times New Roman" w:hAnsi="Times New Roman"/>
                <w:sz w:val="20"/>
              </w:rPr>
              <w:t>Graduation</w:t>
            </w:r>
          </w:p>
          <w:p w:rsidR="009C7F07" w:rsidRPr="002E4CE0" w:rsidRDefault="009C7F07" w:rsidP="009D2059">
            <w:pPr>
              <w:rPr>
                <w:rFonts w:ascii="Times New Roman" w:hAnsi="Times New Roman"/>
                <w:sz w:val="20"/>
              </w:rPr>
            </w:pPr>
            <w:r>
              <w:rPr>
                <w:rFonts w:ascii="Times New Roman" w:hAnsi="Times New Roman"/>
                <w:sz w:val="20"/>
              </w:rPr>
              <w:t>Month Year</w:t>
            </w:r>
          </w:p>
        </w:tc>
        <w:tc>
          <w:tcPr>
            <w:tcW w:w="3060" w:type="dxa"/>
            <w:tcBorders>
              <w:top w:val="single" w:sz="12" w:space="0" w:color="auto"/>
              <w:bottom w:val="single" w:sz="12" w:space="0" w:color="auto"/>
              <w:right w:val="single" w:sz="12" w:space="0" w:color="auto"/>
            </w:tcBorders>
            <w:vAlign w:val="center"/>
          </w:tcPr>
          <w:p w:rsidR="009C7F07" w:rsidRPr="002E4CE0" w:rsidRDefault="009C7F07" w:rsidP="009D2059">
            <w:pPr>
              <w:rPr>
                <w:rFonts w:ascii="Times New Roman" w:hAnsi="Times New Roman"/>
                <w:sz w:val="20"/>
                <w:u w:val="single"/>
              </w:rPr>
            </w:pPr>
            <w:r w:rsidRPr="002E4CE0">
              <w:rPr>
                <w:rFonts w:ascii="Times New Roman" w:hAnsi="Times New Roman"/>
                <w:sz w:val="20"/>
              </w:rPr>
              <w:t>Faculty Role</w:t>
            </w:r>
          </w:p>
        </w:tc>
      </w:tr>
      <w:tr w:rsidR="009C7F07" w:rsidRPr="002E4CE0" w:rsidTr="006D7E53">
        <w:tc>
          <w:tcPr>
            <w:tcW w:w="1170" w:type="dxa"/>
            <w:tcBorders>
              <w:top w:val="single" w:sz="12" w:space="0" w:color="auto"/>
            </w:tcBorders>
            <w:vAlign w:val="center"/>
          </w:tcPr>
          <w:p w:rsidR="009C7F07" w:rsidRPr="00505462" w:rsidRDefault="009C7F07" w:rsidP="009D2059">
            <w:pPr>
              <w:rPr>
                <w:rFonts w:ascii="Times New Roman" w:hAnsi="Times New Roman"/>
                <w:sz w:val="20"/>
              </w:rPr>
            </w:pPr>
            <w:r>
              <w:rPr>
                <w:rFonts w:ascii="Times New Roman" w:hAnsi="Times New Roman"/>
                <w:sz w:val="20"/>
              </w:rPr>
              <w:t>PhD</w:t>
            </w:r>
          </w:p>
        </w:tc>
        <w:tc>
          <w:tcPr>
            <w:tcW w:w="828" w:type="dxa"/>
            <w:tcBorders>
              <w:top w:val="single" w:sz="12" w:space="0" w:color="auto"/>
            </w:tcBorders>
            <w:vAlign w:val="center"/>
          </w:tcPr>
          <w:p w:rsidR="009C7F07" w:rsidRPr="00505462" w:rsidRDefault="009C7F07" w:rsidP="009D2059">
            <w:pPr>
              <w:rPr>
                <w:rFonts w:ascii="Times New Roman" w:hAnsi="Times New Roman"/>
                <w:sz w:val="20"/>
              </w:rPr>
            </w:pPr>
            <w:r>
              <w:rPr>
                <w:rFonts w:ascii="Times New Roman" w:hAnsi="Times New Roman"/>
                <w:sz w:val="20"/>
              </w:rPr>
              <w:t>Maj</w:t>
            </w:r>
          </w:p>
        </w:tc>
        <w:tc>
          <w:tcPr>
            <w:tcW w:w="3132" w:type="dxa"/>
            <w:tcBorders>
              <w:top w:val="single" w:sz="12" w:space="0" w:color="auto"/>
            </w:tcBorders>
            <w:vAlign w:val="center"/>
          </w:tcPr>
          <w:p w:rsidR="009C7F07" w:rsidRPr="00505462" w:rsidRDefault="009C7F07" w:rsidP="009D2059">
            <w:pPr>
              <w:rPr>
                <w:rFonts w:ascii="Times New Roman" w:hAnsi="Times New Roman"/>
                <w:sz w:val="20"/>
              </w:rPr>
            </w:pPr>
          </w:p>
        </w:tc>
        <w:tc>
          <w:tcPr>
            <w:tcW w:w="1080" w:type="dxa"/>
            <w:tcBorders>
              <w:top w:val="single" w:sz="12" w:space="0" w:color="auto"/>
            </w:tcBorders>
            <w:vAlign w:val="center"/>
          </w:tcPr>
          <w:p w:rsidR="009C7F07" w:rsidRPr="00505462" w:rsidRDefault="009C7F07" w:rsidP="009D2059">
            <w:pPr>
              <w:rPr>
                <w:rFonts w:ascii="Times New Roman" w:hAnsi="Times New Roman"/>
                <w:sz w:val="20"/>
              </w:rPr>
            </w:pPr>
          </w:p>
        </w:tc>
        <w:tc>
          <w:tcPr>
            <w:tcW w:w="1620" w:type="dxa"/>
            <w:tcBorders>
              <w:top w:val="single" w:sz="12" w:space="0" w:color="auto"/>
            </w:tcBorders>
            <w:vAlign w:val="center"/>
          </w:tcPr>
          <w:p w:rsidR="009C7F07" w:rsidRPr="00505462" w:rsidRDefault="00513B15" w:rsidP="009D2059">
            <w:pPr>
              <w:rPr>
                <w:rFonts w:ascii="Times New Roman" w:hAnsi="Times New Roman"/>
                <w:sz w:val="20"/>
              </w:rPr>
            </w:pPr>
            <w:r>
              <w:rPr>
                <w:rFonts w:ascii="Times New Roman" w:hAnsi="Times New Roman"/>
                <w:sz w:val="20"/>
              </w:rPr>
              <w:t>Sep 2014</w:t>
            </w:r>
          </w:p>
        </w:tc>
        <w:tc>
          <w:tcPr>
            <w:tcW w:w="3060" w:type="dxa"/>
            <w:tcBorders>
              <w:top w:val="single" w:sz="12" w:space="0" w:color="auto"/>
            </w:tcBorders>
            <w:vAlign w:val="center"/>
          </w:tcPr>
          <w:p w:rsidR="009C7F07" w:rsidRPr="00505462" w:rsidRDefault="009C7F07" w:rsidP="009D2059">
            <w:pPr>
              <w:rPr>
                <w:rFonts w:ascii="Times New Roman" w:hAnsi="Times New Roman"/>
                <w:sz w:val="20"/>
              </w:rPr>
            </w:pPr>
            <w:r>
              <w:rPr>
                <w:rFonts w:ascii="Times New Roman" w:hAnsi="Times New Roman"/>
                <w:sz w:val="20"/>
              </w:rPr>
              <w:t>Dissertation Advisor</w:t>
            </w:r>
          </w:p>
        </w:tc>
      </w:tr>
      <w:tr w:rsidR="009C7F07" w:rsidRPr="002E4CE0" w:rsidTr="006D7E53">
        <w:tc>
          <w:tcPr>
            <w:tcW w:w="1170" w:type="dxa"/>
            <w:vAlign w:val="center"/>
          </w:tcPr>
          <w:p w:rsidR="009C7F07" w:rsidRPr="00505462" w:rsidRDefault="00460BEA" w:rsidP="009D2059">
            <w:pPr>
              <w:rPr>
                <w:rFonts w:ascii="Times New Roman" w:hAnsi="Times New Roman"/>
                <w:sz w:val="20"/>
              </w:rPr>
            </w:pPr>
            <w:r>
              <w:rPr>
                <w:rFonts w:ascii="Times New Roman" w:hAnsi="Times New Roman"/>
                <w:sz w:val="20"/>
              </w:rPr>
              <w:lastRenderedPageBreak/>
              <w:t>PhD</w:t>
            </w:r>
          </w:p>
        </w:tc>
        <w:tc>
          <w:tcPr>
            <w:tcW w:w="828" w:type="dxa"/>
            <w:vAlign w:val="center"/>
          </w:tcPr>
          <w:p w:rsidR="009C7F07" w:rsidRPr="00505462" w:rsidRDefault="009C7F07" w:rsidP="009D2059">
            <w:pPr>
              <w:rPr>
                <w:rFonts w:ascii="Times New Roman" w:hAnsi="Times New Roman"/>
                <w:sz w:val="20"/>
              </w:rPr>
            </w:pPr>
            <w:r>
              <w:rPr>
                <w:rFonts w:ascii="Times New Roman" w:hAnsi="Times New Roman"/>
                <w:sz w:val="20"/>
              </w:rPr>
              <w:t>Capt</w:t>
            </w:r>
          </w:p>
        </w:tc>
        <w:tc>
          <w:tcPr>
            <w:tcW w:w="3132" w:type="dxa"/>
            <w:vAlign w:val="center"/>
          </w:tcPr>
          <w:p w:rsidR="009C7F07" w:rsidRPr="00505462" w:rsidRDefault="009C7F07" w:rsidP="009D2059">
            <w:pPr>
              <w:rPr>
                <w:rFonts w:ascii="Times New Roman" w:hAnsi="Times New Roman"/>
                <w:sz w:val="20"/>
              </w:rPr>
            </w:pPr>
          </w:p>
        </w:tc>
        <w:tc>
          <w:tcPr>
            <w:tcW w:w="1080" w:type="dxa"/>
            <w:vAlign w:val="center"/>
          </w:tcPr>
          <w:p w:rsidR="009C7F07" w:rsidRPr="00505462" w:rsidRDefault="009C7F07" w:rsidP="009D2059">
            <w:pPr>
              <w:rPr>
                <w:rFonts w:ascii="Times New Roman" w:hAnsi="Times New Roman"/>
                <w:sz w:val="20"/>
              </w:rPr>
            </w:pPr>
          </w:p>
        </w:tc>
        <w:tc>
          <w:tcPr>
            <w:tcW w:w="1620" w:type="dxa"/>
            <w:vAlign w:val="center"/>
          </w:tcPr>
          <w:p w:rsidR="009C7F07" w:rsidRPr="00505462" w:rsidRDefault="00460BEA" w:rsidP="009D2059">
            <w:pPr>
              <w:rPr>
                <w:rFonts w:ascii="Times New Roman" w:hAnsi="Times New Roman"/>
                <w:sz w:val="20"/>
              </w:rPr>
            </w:pPr>
            <w:r>
              <w:rPr>
                <w:rFonts w:ascii="Times New Roman" w:hAnsi="Times New Roman"/>
                <w:sz w:val="20"/>
              </w:rPr>
              <w:t>Sep</w:t>
            </w:r>
            <w:r w:rsidR="00513B15">
              <w:rPr>
                <w:rFonts w:ascii="Times New Roman" w:hAnsi="Times New Roman"/>
                <w:sz w:val="20"/>
              </w:rPr>
              <w:t xml:space="preserve"> 201</w:t>
            </w:r>
            <w:r>
              <w:rPr>
                <w:rFonts w:ascii="Times New Roman" w:hAnsi="Times New Roman"/>
                <w:sz w:val="20"/>
              </w:rPr>
              <w:t>6</w:t>
            </w:r>
          </w:p>
        </w:tc>
        <w:tc>
          <w:tcPr>
            <w:tcW w:w="3060" w:type="dxa"/>
            <w:vAlign w:val="center"/>
          </w:tcPr>
          <w:p w:rsidR="009C7F07" w:rsidRPr="00505462" w:rsidRDefault="00460BEA" w:rsidP="009D2059">
            <w:pPr>
              <w:rPr>
                <w:rFonts w:ascii="Times New Roman" w:hAnsi="Times New Roman"/>
                <w:sz w:val="20"/>
              </w:rPr>
            </w:pPr>
            <w:r>
              <w:rPr>
                <w:rFonts w:ascii="Times New Roman" w:hAnsi="Times New Roman"/>
                <w:sz w:val="20"/>
              </w:rPr>
              <w:t>Committee Member</w:t>
            </w:r>
          </w:p>
        </w:tc>
      </w:tr>
      <w:tr w:rsidR="009C7F07" w:rsidRPr="002E4CE0" w:rsidTr="006D7E53">
        <w:tc>
          <w:tcPr>
            <w:tcW w:w="1170" w:type="dxa"/>
            <w:vAlign w:val="center"/>
          </w:tcPr>
          <w:p w:rsidR="009C7F07" w:rsidRPr="00505462" w:rsidRDefault="009C7F07" w:rsidP="009D2059">
            <w:pPr>
              <w:rPr>
                <w:rFonts w:ascii="Times New Roman" w:hAnsi="Times New Roman"/>
                <w:sz w:val="20"/>
              </w:rPr>
            </w:pPr>
            <w:r>
              <w:rPr>
                <w:rFonts w:ascii="Times New Roman" w:hAnsi="Times New Roman"/>
                <w:sz w:val="20"/>
              </w:rPr>
              <w:t>MS</w:t>
            </w:r>
          </w:p>
        </w:tc>
        <w:tc>
          <w:tcPr>
            <w:tcW w:w="828" w:type="dxa"/>
            <w:vAlign w:val="center"/>
          </w:tcPr>
          <w:p w:rsidR="009C7F07" w:rsidRPr="00505462" w:rsidRDefault="004C3863" w:rsidP="009D2059">
            <w:pPr>
              <w:rPr>
                <w:rFonts w:ascii="Times New Roman" w:hAnsi="Times New Roman"/>
                <w:sz w:val="20"/>
              </w:rPr>
            </w:pPr>
            <w:r>
              <w:rPr>
                <w:rFonts w:ascii="Times New Roman" w:hAnsi="Times New Roman"/>
                <w:sz w:val="20"/>
              </w:rPr>
              <w:t xml:space="preserve">1 </w:t>
            </w:r>
            <w:r w:rsidR="009C7F07">
              <w:rPr>
                <w:rFonts w:ascii="Times New Roman" w:hAnsi="Times New Roman"/>
                <w:sz w:val="20"/>
              </w:rPr>
              <w:t>L</w:t>
            </w:r>
            <w:r>
              <w:rPr>
                <w:rFonts w:ascii="Times New Roman" w:hAnsi="Times New Roman"/>
                <w:sz w:val="20"/>
              </w:rPr>
              <w:t>t</w:t>
            </w:r>
          </w:p>
        </w:tc>
        <w:tc>
          <w:tcPr>
            <w:tcW w:w="3132" w:type="dxa"/>
            <w:vAlign w:val="center"/>
          </w:tcPr>
          <w:p w:rsidR="009C7F07" w:rsidRPr="00505462" w:rsidRDefault="009C7F07" w:rsidP="009D2059">
            <w:pPr>
              <w:rPr>
                <w:rFonts w:ascii="Times New Roman" w:hAnsi="Times New Roman"/>
                <w:sz w:val="20"/>
              </w:rPr>
            </w:pPr>
          </w:p>
        </w:tc>
        <w:tc>
          <w:tcPr>
            <w:tcW w:w="1080" w:type="dxa"/>
            <w:vAlign w:val="center"/>
          </w:tcPr>
          <w:p w:rsidR="009C7F07" w:rsidRPr="00505462" w:rsidRDefault="009C7F07" w:rsidP="009D2059">
            <w:pPr>
              <w:rPr>
                <w:rFonts w:ascii="Times New Roman" w:hAnsi="Times New Roman"/>
                <w:sz w:val="20"/>
              </w:rPr>
            </w:pPr>
          </w:p>
        </w:tc>
        <w:tc>
          <w:tcPr>
            <w:tcW w:w="1620" w:type="dxa"/>
            <w:vAlign w:val="center"/>
          </w:tcPr>
          <w:p w:rsidR="009C7F07" w:rsidRPr="00505462" w:rsidRDefault="009C7F07" w:rsidP="009D2059">
            <w:pPr>
              <w:rPr>
                <w:rFonts w:ascii="Times New Roman" w:hAnsi="Times New Roman"/>
                <w:sz w:val="20"/>
              </w:rPr>
            </w:pPr>
            <w:r>
              <w:rPr>
                <w:rFonts w:ascii="Times New Roman" w:hAnsi="Times New Roman"/>
                <w:sz w:val="20"/>
              </w:rPr>
              <w:t>Mar 201</w:t>
            </w:r>
            <w:r w:rsidR="005514AA">
              <w:rPr>
                <w:rFonts w:ascii="Times New Roman" w:hAnsi="Times New Roman"/>
                <w:sz w:val="20"/>
              </w:rPr>
              <w:t>5</w:t>
            </w:r>
          </w:p>
        </w:tc>
        <w:tc>
          <w:tcPr>
            <w:tcW w:w="3060" w:type="dxa"/>
            <w:vAlign w:val="center"/>
          </w:tcPr>
          <w:p w:rsidR="009C7F07" w:rsidRPr="00505462" w:rsidRDefault="009C7F07" w:rsidP="009D2059">
            <w:pPr>
              <w:rPr>
                <w:rFonts w:ascii="Times New Roman" w:hAnsi="Times New Roman"/>
                <w:sz w:val="20"/>
              </w:rPr>
            </w:pPr>
            <w:r>
              <w:rPr>
                <w:rFonts w:ascii="Times New Roman" w:hAnsi="Times New Roman"/>
                <w:sz w:val="20"/>
              </w:rPr>
              <w:t>Thesis Advisor</w:t>
            </w:r>
          </w:p>
        </w:tc>
      </w:tr>
      <w:tr w:rsidR="009C7F07" w:rsidRPr="002E4CE0" w:rsidTr="006D7E53">
        <w:tc>
          <w:tcPr>
            <w:tcW w:w="1170" w:type="dxa"/>
            <w:vAlign w:val="center"/>
          </w:tcPr>
          <w:p w:rsidR="009C7F07" w:rsidRPr="00505462" w:rsidRDefault="009C7F07" w:rsidP="009D2059">
            <w:pPr>
              <w:rPr>
                <w:rFonts w:ascii="Times New Roman" w:hAnsi="Times New Roman"/>
                <w:sz w:val="20"/>
              </w:rPr>
            </w:pPr>
            <w:r>
              <w:rPr>
                <w:rFonts w:ascii="Times New Roman" w:hAnsi="Times New Roman"/>
                <w:sz w:val="20"/>
              </w:rPr>
              <w:t>MS</w:t>
            </w:r>
          </w:p>
        </w:tc>
        <w:tc>
          <w:tcPr>
            <w:tcW w:w="828" w:type="dxa"/>
            <w:vAlign w:val="center"/>
          </w:tcPr>
          <w:p w:rsidR="009C7F07" w:rsidRPr="00505462" w:rsidRDefault="009C7F07" w:rsidP="009D2059">
            <w:pPr>
              <w:rPr>
                <w:rFonts w:ascii="Times New Roman" w:hAnsi="Times New Roman"/>
                <w:sz w:val="20"/>
              </w:rPr>
            </w:pPr>
            <w:r>
              <w:rPr>
                <w:rFonts w:ascii="Times New Roman" w:hAnsi="Times New Roman"/>
                <w:sz w:val="20"/>
              </w:rPr>
              <w:t>Capt</w:t>
            </w:r>
          </w:p>
        </w:tc>
        <w:tc>
          <w:tcPr>
            <w:tcW w:w="3132" w:type="dxa"/>
            <w:vAlign w:val="center"/>
          </w:tcPr>
          <w:p w:rsidR="009C7F07" w:rsidRPr="00505462" w:rsidRDefault="009C7F07" w:rsidP="009D2059">
            <w:pPr>
              <w:rPr>
                <w:rFonts w:ascii="Times New Roman" w:hAnsi="Times New Roman"/>
                <w:sz w:val="20"/>
              </w:rPr>
            </w:pPr>
          </w:p>
        </w:tc>
        <w:tc>
          <w:tcPr>
            <w:tcW w:w="1080" w:type="dxa"/>
            <w:vAlign w:val="center"/>
          </w:tcPr>
          <w:p w:rsidR="009C7F07" w:rsidRPr="00505462" w:rsidRDefault="009C7F07" w:rsidP="009D2059">
            <w:pPr>
              <w:rPr>
                <w:rFonts w:ascii="Times New Roman" w:hAnsi="Times New Roman"/>
                <w:sz w:val="20"/>
              </w:rPr>
            </w:pPr>
          </w:p>
        </w:tc>
        <w:tc>
          <w:tcPr>
            <w:tcW w:w="1620" w:type="dxa"/>
            <w:vAlign w:val="center"/>
          </w:tcPr>
          <w:p w:rsidR="009C7F07" w:rsidRPr="00505462" w:rsidRDefault="005514AA" w:rsidP="009D2059">
            <w:pPr>
              <w:rPr>
                <w:rFonts w:ascii="Times New Roman" w:hAnsi="Times New Roman"/>
                <w:sz w:val="20"/>
              </w:rPr>
            </w:pPr>
            <w:r>
              <w:rPr>
                <w:rFonts w:ascii="Times New Roman" w:hAnsi="Times New Roman"/>
                <w:sz w:val="20"/>
              </w:rPr>
              <w:t>Mar 2015</w:t>
            </w:r>
          </w:p>
        </w:tc>
        <w:tc>
          <w:tcPr>
            <w:tcW w:w="3060" w:type="dxa"/>
            <w:vAlign w:val="center"/>
          </w:tcPr>
          <w:p w:rsidR="009C7F07" w:rsidRPr="00505462" w:rsidRDefault="00460BEA" w:rsidP="009D2059">
            <w:pPr>
              <w:rPr>
                <w:rFonts w:ascii="Times New Roman" w:hAnsi="Times New Roman"/>
                <w:sz w:val="20"/>
              </w:rPr>
            </w:pPr>
            <w:r>
              <w:rPr>
                <w:rFonts w:ascii="Times New Roman" w:hAnsi="Times New Roman"/>
                <w:sz w:val="20"/>
              </w:rPr>
              <w:t>Reader</w:t>
            </w:r>
          </w:p>
        </w:tc>
      </w:tr>
      <w:tr w:rsidR="009C7F07" w:rsidRPr="002E4CE0" w:rsidTr="006D7E53">
        <w:tc>
          <w:tcPr>
            <w:tcW w:w="1170" w:type="dxa"/>
            <w:vAlign w:val="center"/>
          </w:tcPr>
          <w:p w:rsidR="009C7F07" w:rsidRPr="00505462" w:rsidRDefault="009C7F07" w:rsidP="009D2059">
            <w:pPr>
              <w:rPr>
                <w:rFonts w:ascii="Times New Roman" w:hAnsi="Times New Roman"/>
                <w:sz w:val="20"/>
              </w:rPr>
            </w:pPr>
            <w:r>
              <w:rPr>
                <w:rFonts w:ascii="Times New Roman" w:hAnsi="Times New Roman"/>
                <w:sz w:val="20"/>
              </w:rPr>
              <w:t>MS</w:t>
            </w:r>
          </w:p>
        </w:tc>
        <w:tc>
          <w:tcPr>
            <w:tcW w:w="828" w:type="dxa"/>
            <w:vAlign w:val="center"/>
          </w:tcPr>
          <w:p w:rsidR="004C3863" w:rsidRPr="00505462" w:rsidRDefault="004C3863" w:rsidP="009D2059">
            <w:pPr>
              <w:rPr>
                <w:rFonts w:ascii="Times New Roman" w:hAnsi="Times New Roman"/>
                <w:sz w:val="20"/>
              </w:rPr>
            </w:pPr>
            <w:r>
              <w:rPr>
                <w:rFonts w:ascii="Times New Roman" w:hAnsi="Times New Roman"/>
                <w:sz w:val="20"/>
              </w:rPr>
              <w:t>Maj</w:t>
            </w:r>
          </w:p>
        </w:tc>
        <w:tc>
          <w:tcPr>
            <w:tcW w:w="3132" w:type="dxa"/>
            <w:vAlign w:val="center"/>
          </w:tcPr>
          <w:p w:rsidR="009C7F07" w:rsidRPr="00505462" w:rsidRDefault="009C7F07" w:rsidP="009D2059">
            <w:pPr>
              <w:rPr>
                <w:rFonts w:ascii="Times New Roman" w:hAnsi="Times New Roman"/>
                <w:sz w:val="20"/>
              </w:rPr>
            </w:pPr>
          </w:p>
        </w:tc>
        <w:tc>
          <w:tcPr>
            <w:tcW w:w="1080" w:type="dxa"/>
            <w:vAlign w:val="center"/>
          </w:tcPr>
          <w:p w:rsidR="009C7F07" w:rsidRPr="00505462" w:rsidRDefault="009C7F07" w:rsidP="009D2059">
            <w:pPr>
              <w:rPr>
                <w:rFonts w:ascii="Times New Roman" w:hAnsi="Times New Roman"/>
                <w:sz w:val="20"/>
              </w:rPr>
            </w:pPr>
          </w:p>
        </w:tc>
        <w:tc>
          <w:tcPr>
            <w:tcW w:w="1620" w:type="dxa"/>
            <w:vAlign w:val="center"/>
          </w:tcPr>
          <w:p w:rsidR="009C7F07" w:rsidRPr="00505462" w:rsidRDefault="00460BEA" w:rsidP="009D2059">
            <w:pPr>
              <w:rPr>
                <w:rFonts w:ascii="Times New Roman" w:hAnsi="Times New Roman"/>
                <w:sz w:val="20"/>
              </w:rPr>
            </w:pPr>
            <w:r>
              <w:rPr>
                <w:rFonts w:ascii="Times New Roman" w:hAnsi="Times New Roman"/>
                <w:sz w:val="20"/>
              </w:rPr>
              <w:t>Jun</w:t>
            </w:r>
            <w:r w:rsidR="005514AA">
              <w:rPr>
                <w:rFonts w:ascii="Times New Roman" w:hAnsi="Times New Roman"/>
                <w:sz w:val="20"/>
              </w:rPr>
              <w:t xml:space="preserve"> 2015</w:t>
            </w:r>
          </w:p>
        </w:tc>
        <w:tc>
          <w:tcPr>
            <w:tcW w:w="3060" w:type="dxa"/>
            <w:vAlign w:val="center"/>
          </w:tcPr>
          <w:p w:rsidR="009C7F07" w:rsidRPr="00505462" w:rsidRDefault="00460BEA" w:rsidP="009D2059">
            <w:pPr>
              <w:rPr>
                <w:rFonts w:ascii="Times New Roman" w:hAnsi="Times New Roman"/>
                <w:sz w:val="20"/>
              </w:rPr>
            </w:pPr>
            <w:r>
              <w:rPr>
                <w:rFonts w:ascii="Times New Roman" w:hAnsi="Times New Roman"/>
                <w:sz w:val="20"/>
              </w:rPr>
              <w:t>GRP Advisor</w:t>
            </w:r>
          </w:p>
        </w:tc>
      </w:tr>
    </w:tbl>
    <w:p w:rsidR="009C7F07" w:rsidRDefault="009C7F07" w:rsidP="00883F8E">
      <w:pPr>
        <w:rPr>
          <w:rFonts w:ascii="Times New Roman" w:hAnsi="Times New Roman"/>
          <w:sz w:val="20"/>
          <w:u w:val="single"/>
        </w:rPr>
      </w:pPr>
    </w:p>
    <w:p w:rsidR="009C7F07" w:rsidRDefault="009C7F07" w:rsidP="00883F8E">
      <w:pPr>
        <w:rPr>
          <w:rFonts w:ascii="Times New Roman" w:hAnsi="Times New Roman"/>
          <w:sz w:val="20"/>
          <w:u w:val="single"/>
        </w:rPr>
      </w:pPr>
    </w:p>
    <w:p w:rsidR="00FA3A8C" w:rsidRPr="00883F8E" w:rsidRDefault="00883F8E" w:rsidP="00883F8E">
      <w:pPr>
        <w:rPr>
          <w:rFonts w:ascii="Times New Roman" w:hAnsi="Times New Roman"/>
          <w:sz w:val="20"/>
          <w:u w:val="single"/>
        </w:rPr>
      </w:pPr>
      <w:r w:rsidRPr="00B34D09">
        <w:rPr>
          <w:rFonts w:ascii="Times New Roman" w:hAnsi="Times New Roman"/>
          <w:b/>
          <w:sz w:val="20"/>
        </w:rPr>
        <w:t>Notes Regarding Academic/Teaching Responsibilities</w:t>
      </w:r>
      <w:r w:rsidR="009723CE">
        <w:rPr>
          <w:rFonts w:ascii="Times New Roman" w:hAnsi="Times New Roman"/>
          <w:b/>
          <w:sz w:val="20"/>
        </w:rPr>
        <w:t>.</w:t>
      </w:r>
      <w:r w:rsidRPr="000D6EFB">
        <w:rPr>
          <w:rFonts w:ascii="Times New Roman" w:hAnsi="Times New Roman"/>
          <w:b/>
          <w:sz w:val="20"/>
        </w:rPr>
        <w:t xml:space="preserve"> </w:t>
      </w:r>
      <w:r w:rsidR="00A177C3">
        <w:rPr>
          <w:rFonts w:ascii="Times New Roman" w:hAnsi="Times New Roman"/>
          <w:b/>
          <w:sz w:val="20"/>
        </w:rPr>
        <w:t xml:space="preserve"> </w:t>
      </w:r>
      <w:r w:rsidR="00332DB5">
        <w:rPr>
          <w:rFonts w:ascii="Times New Roman" w:hAnsi="Times New Roman"/>
          <w:sz w:val="20"/>
        </w:rPr>
        <w:t>Include details of other activities related to teaching and advising</w:t>
      </w:r>
      <w:r w:rsidR="00A177C3">
        <w:rPr>
          <w:rFonts w:ascii="Times New Roman" w:hAnsi="Times New Roman"/>
          <w:sz w:val="20"/>
        </w:rPr>
        <w:t xml:space="preserve"> such as student awards, guest lectures, etc. </w:t>
      </w:r>
    </w:p>
    <w:p w:rsidR="00FA3A8C" w:rsidRDefault="00FA3A8C" w:rsidP="009D2059">
      <w:pPr>
        <w:rPr>
          <w:rFonts w:ascii="Times New Roman" w:hAnsi="Times New Roman"/>
          <w:sz w:val="20"/>
        </w:rPr>
      </w:pPr>
    </w:p>
    <w:p w:rsidR="00844A41" w:rsidRPr="00FA3A8C" w:rsidRDefault="00844A41" w:rsidP="009D2059">
      <w:pPr>
        <w:rPr>
          <w:rFonts w:ascii="Times New Roman" w:hAnsi="Times New Roman"/>
          <w:sz w:val="20"/>
        </w:rPr>
      </w:pPr>
    </w:p>
    <w:p w:rsidR="00332DB5" w:rsidRDefault="00332DB5">
      <w:pPr>
        <w:rPr>
          <w:rFonts w:ascii="Times New Roman" w:hAnsi="Times New Roman"/>
          <w:sz w:val="20"/>
        </w:rPr>
      </w:pPr>
    </w:p>
    <w:p w:rsidR="00332DB5" w:rsidRPr="00FA3A8C" w:rsidRDefault="00332DB5">
      <w:pPr>
        <w:rPr>
          <w:rFonts w:ascii="Times New Roman" w:hAnsi="Times New Roman"/>
          <w:sz w:val="20"/>
        </w:rPr>
      </w:pPr>
    </w:p>
    <w:p w:rsidR="0066412A" w:rsidRPr="00220DC5" w:rsidRDefault="0066412A" w:rsidP="004169C9">
      <w:pPr>
        <w:ind w:left="720" w:hanging="720"/>
        <w:rPr>
          <w:rFonts w:ascii="Times New Roman" w:hAnsi="Times New Roman"/>
          <w:sz w:val="20"/>
        </w:rPr>
      </w:pPr>
      <w:r w:rsidRPr="00220DC5">
        <w:rPr>
          <w:rFonts w:ascii="Times New Roman" w:hAnsi="Times New Roman"/>
          <w:b/>
          <w:sz w:val="20"/>
        </w:rPr>
        <w:t>II.</w:t>
      </w:r>
      <w:r w:rsidRPr="00220DC5">
        <w:rPr>
          <w:rFonts w:ascii="Times New Roman" w:hAnsi="Times New Roman"/>
          <w:b/>
          <w:sz w:val="20"/>
        </w:rPr>
        <w:tab/>
        <w:t>RESEARCH ACTIVITY</w:t>
      </w:r>
    </w:p>
    <w:p w:rsidR="0066412A" w:rsidRPr="00220DC5" w:rsidRDefault="0066412A">
      <w:pPr>
        <w:rPr>
          <w:rFonts w:ascii="Times New Roman" w:hAnsi="Times New Roman"/>
          <w:sz w:val="20"/>
        </w:rPr>
      </w:pPr>
    </w:p>
    <w:p w:rsidR="0066412A" w:rsidRDefault="00443032" w:rsidP="009C5366">
      <w:pPr>
        <w:rPr>
          <w:rFonts w:ascii="Times New Roman" w:hAnsi="Times New Roman"/>
          <w:sz w:val="20"/>
        </w:rPr>
      </w:pPr>
      <w:r>
        <w:rPr>
          <w:rFonts w:ascii="Times New Roman" w:hAnsi="Times New Roman"/>
          <w:b/>
          <w:sz w:val="20"/>
        </w:rPr>
        <w:t xml:space="preserve">Newly </w:t>
      </w:r>
      <w:r w:rsidR="004169C9" w:rsidRPr="00F11657">
        <w:rPr>
          <w:rFonts w:ascii="Times New Roman" w:hAnsi="Times New Roman"/>
          <w:b/>
          <w:sz w:val="20"/>
        </w:rPr>
        <w:t>Funded</w:t>
      </w:r>
      <w:r w:rsidR="006E1012" w:rsidRPr="00F11657">
        <w:rPr>
          <w:rFonts w:ascii="Times New Roman" w:hAnsi="Times New Roman"/>
          <w:b/>
          <w:sz w:val="20"/>
        </w:rPr>
        <w:t xml:space="preserve"> Sponsored Projects</w:t>
      </w:r>
      <w:r w:rsidR="009723CE">
        <w:rPr>
          <w:rFonts w:ascii="Times New Roman" w:hAnsi="Times New Roman"/>
          <w:b/>
          <w:sz w:val="20"/>
        </w:rPr>
        <w:t>.</w:t>
      </w:r>
      <w:r w:rsidR="0066412A" w:rsidRPr="00F11657">
        <w:rPr>
          <w:rFonts w:ascii="Times New Roman" w:hAnsi="Times New Roman"/>
          <w:b/>
          <w:sz w:val="20"/>
        </w:rPr>
        <w:t xml:space="preserve"> </w:t>
      </w:r>
      <w:r w:rsidR="004C28C2" w:rsidRPr="00F11657">
        <w:rPr>
          <w:rFonts w:ascii="Times New Roman" w:hAnsi="Times New Roman"/>
          <w:sz w:val="20"/>
        </w:rPr>
        <w:t xml:space="preserve"> </w:t>
      </w:r>
      <w:r w:rsidR="00E26C26">
        <w:rPr>
          <w:rFonts w:ascii="Times New Roman" w:hAnsi="Times New Roman"/>
          <w:sz w:val="20"/>
        </w:rPr>
        <w:t xml:space="preserve"> List new projects awarded since 1 July 2013. </w:t>
      </w:r>
      <w:r w:rsidR="00505462">
        <w:rPr>
          <w:rFonts w:ascii="Times New Roman" w:hAnsi="Times New Roman"/>
          <w:sz w:val="20"/>
        </w:rPr>
        <w:t>Reference ENR data</w:t>
      </w:r>
      <w:r w:rsidR="004C28C2">
        <w:rPr>
          <w:rFonts w:ascii="Times New Roman" w:hAnsi="Times New Roman"/>
          <w:sz w:val="20"/>
        </w:rPr>
        <w:t xml:space="preserve">. </w:t>
      </w:r>
      <w:r w:rsidR="00332DB5">
        <w:rPr>
          <w:rFonts w:ascii="Times New Roman" w:hAnsi="Times New Roman"/>
          <w:sz w:val="20"/>
        </w:rPr>
        <w:t>List in order of a</w:t>
      </w:r>
      <w:r w:rsidR="00307B98">
        <w:rPr>
          <w:rFonts w:ascii="Times New Roman" w:hAnsi="Times New Roman"/>
          <w:sz w:val="20"/>
        </w:rPr>
        <w:t xml:space="preserve">ward </w:t>
      </w:r>
      <w:r w:rsidR="00332DB5">
        <w:rPr>
          <w:rFonts w:ascii="Times New Roman" w:hAnsi="Times New Roman"/>
          <w:sz w:val="20"/>
        </w:rPr>
        <w:t>d</w:t>
      </w:r>
      <w:r w:rsidR="00307B98">
        <w:rPr>
          <w:rFonts w:ascii="Times New Roman" w:hAnsi="Times New Roman"/>
          <w:sz w:val="20"/>
        </w:rPr>
        <w:t xml:space="preserve">ate. </w:t>
      </w:r>
    </w:p>
    <w:p w:rsidR="00C24F50" w:rsidRDefault="00C24F50">
      <w:pPr>
        <w:rPr>
          <w:rFonts w:ascii="Times New Roman" w:hAnsi="Times New Roman"/>
          <w:sz w:val="20"/>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0"/>
        <w:gridCol w:w="1710"/>
        <w:gridCol w:w="1260"/>
        <w:gridCol w:w="917"/>
        <w:gridCol w:w="973"/>
        <w:gridCol w:w="1440"/>
        <w:gridCol w:w="1260"/>
      </w:tblGrid>
      <w:tr w:rsidR="002136CA" w:rsidRPr="002E4CE0" w:rsidTr="002136CA">
        <w:tc>
          <w:tcPr>
            <w:tcW w:w="2790" w:type="dxa"/>
            <w:tcBorders>
              <w:top w:val="single" w:sz="12" w:space="0" w:color="auto"/>
              <w:left w:val="single" w:sz="12" w:space="0" w:color="auto"/>
              <w:bottom w:val="single" w:sz="12" w:space="0" w:color="auto"/>
            </w:tcBorders>
            <w:vAlign w:val="center"/>
          </w:tcPr>
          <w:p w:rsidR="002136CA" w:rsidRPr="002E4CE0" w:rsidRDefault="002136CA" w:rsidP="009D2059">
            <w:pPr>
              <w:rPr>
                <w:rFonts w:ascii="Times New Roman" w:hAnsi="Times New Roman"/>
                <w:sz w:val="20"/>
              </w:rPr>
            </w:pPr>
            <w:r w:rsidRPr="002E4CE0">
              <w:rPr>
                <w:rFonts w:ascii="Times New Roman" w:hAnsi="Times New Roman"/>
                <w:sz w:val="20"/>
              </w:rPr>
              <w:t>Project Title</w:t>
            </w:r>
          </w:p>
        </w:tc>
        <w:tc>
          <w:tcPr>
            <w:tcW w:w="1710" w:type="dxa"/>
            <w:tcBorders>
              <w:top w:val="single" w:sz="12" w:space="0" w:color="auto"/>
              <w:left w:val="single" w:sz="12" w:space="0" w:color="auto"/>
              <w:bottom w:val="single" w:sz="12" w:space="0" w:color="auto"/>
            </w:tcBorders>
            <w:vAlign w:val="center"/>
          </w:tcPr>
          <w:p w:rsidR="002136CA" w:rsidRPr="002E4CE0" w:rsidRDefault="002136CA" w:rsidP="002136CA">
            <w:pPr>
              <w:rPr>
                <w:rFonts w:ascii="Times New Roman" w:hAnsi="Times New Roman"/>
                <w:sz w:val="20"/>
              </w:rPr>
            </w:pPr>
            <w:r>
              <w:rPr>
                <w:rFonts w:ascii="Times New Roman" w:hAnsi="Times New Roman"/>
                <w:sz w:val="20"/>
              </w:rPr>
              <w:t>Names of Investigators</w:t>
            </w:r>
          </w:p>
        </w:tc>
        <w:tc>
          <w:tcPr>
            <w:tcW w:w="1260" w:type="dxa"/>
            <w:tcBorders>
              <w:top w:val="single" w:sz="12" w:space="0" w:color="auto"/>
              <w:bottom w:val="single" w:sz="12" w:space="0" w:color="auto"/>
            </w:tcBorders>
          </w:tcPr>
          <w:p w:rsidR="002136CA" w:rsidRDefault="002136CA" w:rsidP="009D2059">
            <w:pPr>
              <w:rPr>
                <w:rFonts w:ascii="Times New Roman" w:hAnsi="Times New Roman"/>
                <w:sz w:val="20"/>
              </w:rPr>
            </w:pPr>
          </w:p>
          <w:p w:rsidR="002136CA" w:rsidRDefault="002136CA" w:rsidP="009D2059">
            <w:pPr>
              <w:rPr>
                <w:rFonts w:ascii="Times New Roman" w:hAnsi="Times New Roman"/>
                <w:sz w:val="20"/>
              </w:rPr>
            </w:pPr>
            <w:r>
              <w:rPr>
                <w:rFonts w:ascii="Times New Roman" w:hAnsi="Times New Roman"/>
                <w:sz w:val="20"/>
              </w:rPr>
              <w:t>Investigator Roles:</w:t>
            </w:r>
          </w:p>
          <w:p w:rsidR="002136CA" w:rsidRPr="002E4CE0" w:rsidRDefault="002136CA" w:rsidP="009D2059">
            <w:pPr>
              <w:rPr>
                <w:rFonts w:ascii="Times New Roman" w:hAnsi="Times New Roman"/>
                <w:sz w:val="20"/>
              </w:rPr>
            </w:pPr>
            <w:r>
              <w:rPr>
                <w:rFonts w:ascii="Times New Roman" w:hAnsi="Times New Roman"/>
                <w:sz w:val="20"/>
              </w:rPr>
              <w:t>PI or Co-PI</w:t>
            </w:r>
          </w:p>
        </w:tc>
        <w:tc>
          <w:tcPr>
            <w:tcW w:w="917" w:type="dxa"/>
            <w:tcBorders>
              <w:top w:val="single" w:sz="12" w:space="0" w:color="auto"/>
              <w:bottom w:val="single" w:sz="12" w:space="0" w:color="auto"/>
            </w:tcBorders>
            <w:vAlign w:val="center"/>
          </w:tcPr>
          <w:p w:rsidR="002136CA" w:rsidRPr="002E4CE0" w:rsidRDefault="002136CA" w:rsidP="009D2059">
            <w:pPr>
              <w:rPr>
                <w:rFonts w:ascii="Times New Roman" w:hAnsi="Times New Roman"/>
                <w:sz w:val="20"/>
              </w:rPr>
            </w:pPr>
            <w:r w:rsidRPr="002E4CE0">
              <w:rPr>
                <w:rFonts w:ascii="Times New Roman" w:hAnsi="Times New Roman"/>
                <w:sz w:val="20"/>
              </w:rPr>
              <w:t>Sponsor</w:t>
            </w:r>
          </w:p>
        </w:tc>
        <w:tc>
          <w:tcPr>
            <w:tcW w:w="973" w:type="dxa"/>
            <w:tcBorders>
              <w:top w:val="single" w:sz="12" w:space="0" w:color="auto"/>
              <w:bottom w:val="single" w:sz="12" w:space="0" w:color="auto"/>
            </w:tcBorders>
            <w:vAlign w:val="center"/>
          </w:tcPr>
          <w:p w:rsidR="002136CA" w:rsidRPr="002E4CE0" w:rsidRDefault="002136CA" w:rsidP="009D2059">
            <w:pPr>
              <w:rPr>
                <w:rFonts w:ascii="Times New Roman" w:hAnsi="Times New Roman"/>
                <w:sz w:val="20"/>
              </w:rPr>
            </w:pPr>
            <w:r w:rsidRPr="002E4CE0">
              <w:rPr>
                <w:rFonts w:ascii="Times New Roman" w:hAnsi="Times New Roman"/>
                <w:sz w:val="20"/>
              </w:rPr>
              <w:t>Funded Am</w:t>
            </w:r>
            <w:r>
              <w:rPr>
                <w:rFonts w:ascii="Times New Roman" w:hAnsi="Times New Roman"/>
                <w:sz w:val="20"/>
              </w:rPr>
              <w:t>oun</w:t>
            </w:r>
            <w:r w:rsidRPr="002E4CE0">
              <w:rPr>
                <w:rFonts w:ascii="Times New Roman" w:hAnsi="Times New Roman"/>
                <w:sz w:val="20"/>
              </w:rPr>
              <w:t>t</w:t>
            </w:r>
          </w:p>
        </w:tc>
        <w:tc>
          <w:tcPr>
            <w:tcW w:w="1440" w:type="dxa"/>
            <w:tcBorders>
              <w:top w:val="single" w:sz="12" w:space="0" w:color="auto"/>
              <w:bottom w:val="single" w:sz="12" w:space="0" w:color="auto"/>
            </w:tcBorders>
            <w:vAlign w:val="center"/>
          </w:tcPr>
          <w:p w:rsidR="002136CA" w:rsidRPr="002E4CE0" w:rsidRDefault="002136CA" w:rsidP="009D2059">
            <w:pPr>
              <w:rPr>
                <w:rFonts w:ascii="Times New Roman" w:hAnsi="Times New Roman"/>
                <w:sz w:val="20"/>
              </w:rPr>
            </w:pPr>
            <w:r>
              <w:rPr>
                <w:rFonts w:ascii="Times New Roman" w:hAnsi="Times New Roman"/>
                <w:sz w:val="20"/>
              </w:rPr>
              <w:t>Inclusive Dates of Funding</w:t>
            </w:r>
          </w:p>
        </w:tc>
        <w:tc>
          <w:tcPr>
            <w:tcW w:w="1260" w:type="dxa"/>
            <w:tcBorders>
              <w:top w:val="single" w:sz="12" w:space="0" w:color="auto"/>
              <w:bottom w:val="single" w:sz="12" w:space="0" w:color="auto"/>
              <w:right w:val="single" w:sz="12" w:space="0" w:color="auto"/>
            </w:tcBorders>
            <w:vAlign w:val="center"/>
          </w:tcPr>
          <w:p w:rsidR="002136CA" w:rsidRPr="002E4CE0" w:rsidRDefault="002136CA" w:rsidP="009D2059">
            <w:pPr>
              <w:rPr>
                <w:rFonts w:ascii="Times New Roman" w:hAnsi="Times New Roman"/>
                <w:sz w:val="20"/>
                <w:u w:val="single"/>
              </w:rPr>
            </w:pPr>
            <w:r>
              <w:rPr>
                <w:rFonts w:ascii="Times New Roman" w:hAnsi="Times New Roman"/>
                <w:sz w:val="20"/>
              </w:rPr>
              <w:t xml:space="preserve">Credit </w:t>
            </w:r>
            <w:r w:rsidRPr="002E4CE0">
              <w:rPr>
                <w:rFonts w:ascii="Times New Roman" w:hAnsi="Times New Roman"/>
                <w:sz w:val="20"/>
              </w:rPr>
              <w:t>(%)</w:t>
            </w:r>
            <w:r>
              <w:rPr>
                <w:rFonts w:ascii="Times New Roman" w:hAnsi="Times New Roman"/>
                <w:sz w:val="20"/>
              </w:rPr>
              <w:t xml:space="preserve"> per Investigator</w:t>
            </w:r>
          </w:p>
        </w:tc>
      </w:tr>
      <w:tr w:rsidR="002136CA" w:rsidRPr="002E4CE0" w:rsidTr="002136CA">
        <w:tc>
          <w:tcPr>
            <w:tcW w:w="2790" w:type="dxa"/>
            <w:tcBorders>
              <w:top w:val="single" w:sz="12" w:space="0" w:color="auto"/>
            </w:tcBorders>
            <w:vAlign w:val="center"/>
          </w:tcPr>
          <w:p w:rsidR="002136CA" w:rsidRPr="00505462" w:rsidRDefault="002136CA" w:rsidP="009D2059">
            <w:pPr>
              <w:rPr>
                <w:rFonts w:ascii="Times New Roman" w:hAnsi="Times New Roman"/>
                <w:sz w:val="20"/>
              </w:rPr>
            </w:pPr>
          </w:p>
        </w:tc>
        <w:tc>
          <w:tcPr>
            <w:tcW w:w="1710" w:type="dxa"/>
            <w:tcBorders>
              <w:top w:val="single" w:sz="12" w:space="0" w:color="auto"/>
            </w:tcBorders>
            <w:vAlign w:val="center"/>
          </w:tcPr>
          <w:p w:rsidR="002136CA" w:rsidRPr="00505462" w:rsidRDefault="002136CA" w:rsidP="009D2059">
            <w:pPr>
              <w:rPr>
                <w:rFonts w:ascii="Times New Roman" w:hAnsi="Times New Roman"/>
                <w:sz w:val="20"/>
              </w:rPr>
            </w:pPr>
          </w:p>
        </w:tc>
        <w:tc>
          <w:tcPr>
            <w:tcW w:w="1260" w:type="dxa"/>
            <w:tcBorders>
              <w:top w:val="single" w:sz="12" w:space="0" w:color="auto"/>
            </w:tcBorders>
          </w:tcPr>
          <w:p w:rsidR="002136CA" w:rsidRPr="00505462" w:rsidRDefault="002136CA" w:rsidP="009D2059">
            <w:pPr>
              <w:rPr>
                <w:rFonts w:ascii="Times New Roman" w:hAnsi="Times New Roman"/>
                <w:sz w:val="20"/>
              </w:rPr>
            </w:pPr>
          </w:p>
        </w:tc>
        <w:tc>
          <w:tcPr>
            <w:tcW w:w="917" w:type="dxa"/>
            <w:tcBorders>
              <w:top w:val="single" w:sz="12" w:space="0" w:color="auto"/>
            </w:tcBorders>
            <w:vAlign w:val="center"/>
          </w:tcPr>
          <w:p w:rsidR="002136CA" w:rsidRPr="00505462" w:rsidRDefault="002136CA" w:rsidP="009D2059">
            <w:pPr>
              <w:rPr>
                <w:rFonts w:ascii="Times New Roman" w:hAnsi="Times New Roman"/>
                <w:sz w:val="20"/>
              </w:rPr>
            </w:pPr>
          </w:p>
        </w:tc>
        <w:tc>
          <w:tcPr>
            <w:tcW w:w="973" w:type="dxa"/>
            <w:tcBorders>
              <w:top w:val="single" w:sz="12" w:space="0" w:color="auto"/>
            </w:tcBorders>
            <w:vAlign w:val="center"/>
          </w:tcPr>
          <w:p w:rsidR="002136CA" w:rsidRPr="00505462" w:rsidRDefault="002136CA" w:rsidP="009D2059">
            <w:pPr>
              <w:rPr>
                <w:rFonts w:ascii="Times New Roman" w:hAnsi="Times New Roman"/>
                <w:sz w:val="20"/>
              </w:rPr>
            </w:pPr>
          </w:p>
        </w:tc>
        <w:tc>
          <w:tcPr>
            <w:tcW w:w="1440" w:type="dxa"/>
            <w:tcBorders>
              <w:top w:val="single" w:sz="12" w:space="0" w:color="auto"/>
            </w:tcBorders>
            <w:vAlign w:val="center"/>
          </w:tcPr>
          <w:p w:rsidR="002136CA" w:rsidRPr="00505462" w:rsidRDefault="002136CA" w:rsidP="009D2059">
            <w:pPr>
              <w:rPr>
                <w:rFonts w:ascii="Times New Roman" w:hAnsi="Times New Roman"/>
                <w:sz w:val="20"/>
              </w:rPr>
            </w:pPr>
          </w:p>
        </w:tc>
        <w:tc>
          <w:tcPr>
            <w:tcW w:w="1260" w:type="dxa"/>
            <w:tcBorders>
              <w:top w:val="single" w:sz="12" w:space="0" w:color="auto"/>
            </w:tcBorders>
            <w:vAlign w:val="center"/>
          </w:tcPr>
          <w:p w:rsidR="002136CA" w:rsidRPr="00505462" w:rsidRDefault="002136CA" w:rsidP="009D2059">
            <w:pPr>
              <w:rPr>
                <w:rFonts w:ascii="Times New Roman" w:hAnsi="Times New Roman"/>
                <w:sz w:val="20"/>
              </w:rPr>
            </w:pPr>
          </w:p>
        </w:tc>
      </w:tr>
    </w:tbl>
    <w:p w:rsidR="004C28C2" w:rsidRDefault="004C28C2" w:rsidP="004169C9">
      <w:pPr>
        <w:rPr>
          <w:rFonts w:ascii="Times New Roman" w:hAnsi="Times New Roman"/>
          <w:b/>
          <w:sz w:val="20"/>
          <w:u w:val="single"/>
        </w:rPr>
      </w:pPr>
    </w:p>
    <w:p w:rsidR="00122C4C" w:rsidRDefault="00122C4C" w:rsidP="004169C9">
      <w:pPr>
        <w:rPr>
          <w:rFonts w:ascii="Times New Roman" w:hAnsi="Times New Roman"/>
          <w:b/>
          <w:sz w:val="20"/>
          <w:u w:val="single"/>
        </w:rPr>
      </w:pPr>
    </w:p>
    <w:p w:rsidR="00443032" w:rsidRDefault="00443032" w:rsidP="004169C9">
      <w:pPr>
        <w:rPr>
          <w:rFonts w:ascii="Times New Roman" w:hAnsi="Times New Roman"/>
          <w:b/>
          <w:sz w:val="20"/>
          <w:u w:val="single"/>
        </w:rPr>
      </w:pPr>
    </w:p>
    <w:p w:rsidR="00E26C26" w:rsidRPr="00E26C26" w:rsidRDefault="00E26C26" w:rsidP="004169C9">
      <w:pPr>
        <w:rPr>
          <w:rFonts w:ascii="Times New Roman" w:hAnsi="Times New Roman"/>
          <w:sz w:val="20"/>
        </w:rPr>
      </w:pPr>
      <w:r w:rsidRPr="00E26C26">
        <w:rPr>
          <w:rFonts w:ascii="Times New Roman" w:hAnsi="Times New Roman"/>
          <w:b/>
          <w:sz w:val="20"/>
        </w:rPr>
        <w:t>Continuing Sponsored Projects</w:t>
      </w:r>
      <w:r>
        <w:rPr>
          <w:rFonts w:ascii="Times New Roman" w:hAnsi="Times New Roman"/>
          <w:b/>
          <w:sz w:val="20"/>
        </w:rPr>
        <w:t>.</w:t>
      </w:r>
      <w:r>
        <w:rPr>
          <w:rFonts w:ascii="Times New Roman" w:hAnsi="Times New Roman"/>
          <w:sz w:val="20"/>
        </w:rPr>
        <w:t xml:space="preserve">  List projects awarded prior to 1 July 2013 whose funding continued beyond 1 July 2013.</w:t>
      </w:r>
    </w:p>
    <w:p w:rsidR="00E26C26" w:rsidRDefault="00E26C26" w:rsidP="004169C9">
      <w:pPr>
        <w:rPr>
          <w:rFonts w:ascii="Times New Roman" w:hAnsi="Times New Roman"/>
          <w:sz w:val="20"/>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0"/>
        <w:gridCol w:w="1710"/>
        <w:gridCol w:w="1260"/>
        <w:gridCol w:w="917"/>
        <w:gridCol w:w="973"/>
        <w:gridCol w:w="1440"/>
        <w:gridCol w:w="1260"/>
      </w:tblGrid>
      <w:tr w:rsidR="00E26C26" w:rsidRPr="002E4CE0" w:rsidTr="00D90C35">
        <w:tc>
          <w:tcPr>
            <w:tcW w:w="2790" w:type="dxa"/>
            <w:tcBorders>
              <w:top w:val="single" w:sz="12" w:space="0" w:color="auto"/>
              <w:left w:val="single" w:sz="12" w:space="0" w:color="auto"/>
              <w:bottom w:val="single" w:sz="12" w:space="0" w:color="auto"/>
            </w:tcBorders>
            <w:vAlign w:val="center"/>
          </w:tcPr>
          <w:p w:rsidR="00E26C26" w:rsidRPr="002E4CE0" w:rsidRDefault="00E26C26" w:rsidP="00D90C35">
            <w:pPr>
              <w:rPr>
                <w:rFonts w:ascii="Times New Roman" w:hAnsi="Times New Roman"/>
                <w:sz w:val="20"/>
              </w:rPr>
            </w:pPr>
            <w:r w:rsidRPr="002E4CE0">
              <w:rPr>
                <w:rFonts w:ascii="Times New Roman" w:hAnsi="Times New Roman"/>
                <w:sz w:val="20"/>
              </w:rPr>
              <w:t>Project Title</w:t>
            </w:r>
          </w:p>
        </w:tc>
        <w:tc>
          <w:tcPr>
            <w:tcW w:w="1710" w:type="dxa"/>
            <w:tcBorders>
              <w:top w:val="single" w:sz="12" w:space="0" w:color="auto"/>
              <w:left w:val="single" w:sz="12" w:space="0" w:color="auto"/>
              <w:bottom w:val="single" w:sz="12" w:space="0" w:color="auto"/>
            </w:tcBorders>
            <w:vAlign w:val="center"/>
          </w:tcPr>
          <w:p w:rsidR="00E26C26" w:rsidRPr="002E4CE0" w:rsidRDefault="00E26C26" w:rsidP="00D90C35">
            <w:pPr>
              <w:rPr>
                <w:rFonts w:ascii="Times New Roman" w:hAnsi="Times New Roman"/>
                <w:sz w:val="20"/>
              </w:rPr>
            </w:pPr>
            <w:r>
              <w:rPr>
                <w:rFonts w:ascii="Times New Roman" w:hAnsi="Times New Roman"/>
                <w:sz w:val="20"/>
              </w:rPr>
              <w:t>Names of Investigators</w:t>
            </w:r>
          </w:p>
        </w:tc>
        <w:tc>
          <w:tcPr>
            <w:tcW w:w="1260" w:type="dxa"/>
            <w:tcBorders>
              <w:top w:val="single" w:sz="12" w:space="0" w:color="auto"/>
              <w:bottom w:val="single" w:sz="12" w:space="0" w:color="auto"/>
            </w:tcBorders>
          </w:tcPr>
          <w:p w:rsidR="00E26C26" w:rsidRDefault="00E26C26" w:rsidP="00D90C35">
            <w:pPr>
              <w:rPr>
                <w:rFonts w:ascii="Times New Roman" w:hAnsi="Times New Roman"/>
                <w:sz w:val="20"/>
              </w:rPr>
            </w:pPr>
          </w:p>
          <w:p w:rsidR="00E26C26" w:rsidRDefault="00E26C26" w:rsidP="00D90C35">
            <w:pPr>
              <w:rPr>
                <w:rFonts w:ascii="Times New Roman" w:hAnsi="Times New Roman"/>
                <w:sz w:val="20"/>
              </w:rPr>
            </w:pPr>
            <w:r>
              <w:rPr>
                <w:rFonts w:ascii="Times New Roman" w:hAnsi="Times New Roman"/>
                <w:sz w:val="20"/>
              </w:rPr>
              <w:t>Investigator Roles:</w:t>
            </w:r>
          </w:p>
          <w:p w:rsidR="00E26C26" w:rsidRPr="002E4CE0" w:rsidRDefault="00E26C26" w:rsidP="00D90C35">
            <w:pPr>
              <w:rPr>
                <w:rFonts w:ascii="Times New Roman" w:hAnsi="Times New Roman"/>
                <w:sz w:val="20"/>
              </w:rPr>
            </w:pPr>
            <w:r>
              <w:rPr>
                <w:rFonts w:ascii="Times New Roman" w:hAnsi="Times New Roman"/>
                <w:sz w:val="20"/>
              </w:rPr>
              <w:t>PI or Co-PI</w:t>
            </w:r>
          </w:p>
        </w:tc>
        <w:tc>
          <w:tcPr>
            <w:tcW w:w="917" w:type="dxa"/>
            <w:tcBorders>
              <w:top w:val="single" w:sz="12" w:space="0" w:color="auto"/>
              <w:bottom w:val="single" w:sz="12" w:space="0" w:color="auto"/>
            </w:tcBorders>
            <w:vAlign w:val="center"/>
          </w:tcPr>
          <w:p w:rsidR="00E26C26" w:rsidRPr="002E4CE0" w:rsidRDefault="00E26C26" w:rsidP="00D90C35">
            <w:pPr>
              <w:rPr>
                <w:rFonts w:ascii="Times New Roman" w:hAnsi="Times New Roman"/>
                <w:sz w:val="20"/>
              </w:rPr>
            </w:pPr>
            <w:r w:rsidRPr="002E4CE0">
              <w:rPr>
                <w:rFonts w:ascii="Times New Roman" w:hAnsi="Times New Roman"/>
                <w:sz w:val="20"/>
              </w:rPr>
              <w:t>Sponsor</w:t>
            </w:r>
          </w:p>
        </w:tc>
        <w:tc>
          <w:tcPr>
            <w:tcW w:w="973" w:type="dxa"/>
            <w:tcBorders>
              <w:top w:val="single" w:sz="12" w:space="0" w:color="auto"/>
              <w:bottom w:val="single" w:sz="12" w:space="0" w:color="auto"/>
            </w:tcBorders>
            <w:vAlign w:val="center"/>
          </w:tcPr>
          <w:p w:rsidR="00E26C26" w:rsidRPr="002E4CE0" w:rsidRDefault="00E26C26" w:rsidP="00D90C35">
            <w:pPr>
              <w:rPr>
                <w:rFonts w:ascii="Times New Roman" w:hAnsi="Times New Roman"/>
                <w:sz w:val="20"/>
              </w:rPr>
            </w:pPr>
            <w:r w:rsidRPr="002E4CE0">
              <w:rPr>
                <w:rFonts w:ascii="Times New Roman" w:hAnsi="Times New Roman"/>
                <w:sz w:val="20"/>
              </w:rPr>
              <w:t>Funded Am</w:t>
            </w:r>
            <w:r>
              <w:rPr>
                <w:rFonts w:ascii="Times New Roman" w:hAnsi="Times New Roman"/>
                <w:sz w:val="20"/>
              </w:rPr>
              <w:t>oun</w:t>
            </w:r>
            <w:r w:rsidRPr="002E4CE0">
              <w:rPr>
                <w:rFonts w:ascii="Times New Roman" w:hAnsi="Times New Roman"/>
                <w:sz w:val="20"/>
              </w:rPr>
              <w:t>t</w:t>
            </w:r>
          </w:p>
        </w:tc>
        <w:tc>
          <w:tcPr>
            <w:tcW w:w="1440" w:type="dxa"/>
            <w:tcBorders>
              <w:top w:val="single" w:sz="12" w:space="0" w:color="auto"/>
              <w:bottom w:val="single" w:sz="12" w:space="0" w:color="auto"/>
            </w:tcBorders>
            <w:vAlign w:val="center"/>
          </w:tcPr>
          <w:p w:rsidR="00E26C26" w:rsidRPr="002E4CE0" w:rsidRDefault="00E26C26" w:rsidP="00D90C35">
            <w:pPr>
              <w:rPr>
                <w:rFonts w:ascii="Times New Roman" w:hAnsi="Times New Roman"/>
                <w:sz w:val="20"/>
              </w:rPr>
            </w:pPr>
            <w:r>
              <w:rPr>
                <w:rFonts w:ascii="Times New Roman" w:hAnsi="Times New Roman"/>
                <w:sz w:val="20"/>
              </w:rPr>
              <w:t>Inclusive Dates of Funding</w:t>
            </w:r>
          </w:p>
        </w:tc>
        <w:tc>
          <w:tcPr>
            <w:tcW w:w="1260" w:type="dxa"/>
            <w:tcBorders>
              <w:top w:val="single" w:sz="12" w:space="0" w:color="auto"/>
              <w:bottom w:val="single" w:sz="12" w:space="0" w:color="auto"/>
              <w:right w:val="single" w:sz="12" w:space="0" w:color="auto"/>
            </w:tcBorders>
            <w:vAlign w:val="center"/>
          </w:tcPr>
          <w:p w:rsidR="00E26C26" w:rsidRPr="002E4CE0" w:rsidRDefault="00E26C26" w:rsidP="00D90C35">
            <w:pPr>
              <w:rPr>
                <w:rFonts w:ascii="Times New Roman" w:hAnsi="Times New Roman"/>
                <w:sz w:val="20"/>
                <w:u w:val="single"/>
              </w:rPr>
            </w:pPr>
            <w:r>
              <w:rPr>
                <w:rFonts w:ascii="Times New Roman" w:hAnsi="Times New Roman"/>
                <w:sz w:val="20"/>
              </w:rPr>
              <w:t xml:space="preserve">Credit </w:t>
            </w:r>
            <w:r w:rsidRPr="002E4CE0">
              <w:rPr>
                <w:rFonts w:ascii="Times New Roman" w:hAnsi="Times New Roman"/>
                <w:sz w:val="20"/>
              </w:rPr>
              <w:t>(%)</w:t>
            </w:r>
            <w:r>
              <w:rPr>
                <w:rFonts w:ascii="Times New Roman" w:hAnsi="Times New Roman"/>
                <w:sz w:val="20"/>
              </w:rPr>
              <w:t xml:space="preserve"> per Investigator</w:t>
            </w:r>
          </w:p>
        </w:tc>
      </w:tr>
      <w:tr w:rsidR="00E26C26" w:rsidRPr="002E4CE0" w:rsidTr="00D90C35">
        <w:tc>
          <w:tcPr>
            <w:tcW w:w="2790" w:type="dxa"/>
            <w:tcBorders>
              <w:top w:val="single" w:sz="12" w:space="0" w:color="auto"/>
            </w:tcBorders>
            <w:vAlign w:val="center"/>
          </w:tcPr>
          <w:p w:rsidR="00E26C26" w:rsidRPr="00505462" w:rsidRDefault="00E26C26" w:rsidP="00D90C35">
            <w:pPr>
              <w:rPr>
                <w:rFonts w:ascii="Times New Roman" w:hAnsi="Times New Roman"/>
                <w:sz w:val="20"/>
              </w:rPr>
            </w:pPr>
          </w:p>
        </w:tc>
        <w:tc>
          <w:tcPr>
            <w:tcW w:w="1710" w:type="dxa"/>
            <w:tcBorders>
              <w:top w:val="single" w:sz="12" w:space="0" w:color="auto"/>
            </w:tcBorders>
            <w:vAlign w:val="center"/>
          </w:tcPr>
          <w:p w:rsidR="00E26C26" w:rsidRPr="00505462" w:rsidRDefault="00E26C26" w:rsidP="00D90C35">
            <w:pPr>
              <w:rPr>
                <w:rFonts w:ascii="Times New Roman" w:hAnsi="Times New Roman"/>
                <w:sz w:val="20"/>
              </w:rPr>
            </w:pPr>
          </w:p>
        </w:tc>
        <w:tc>
          <w:tcPr>
            <w:tcW w:w="1260" w:type="dxa"/>
            <w:tcBorders>
              <w:top w:val="single" w:sz="12" w:space="0" w:color="auto"/>
            </w:tcBorders>
          </w:tcPr>
          <w:p w:rsidR="00E26C26" w:rsidRPr="00505462" w:rsidRDefault="00E26C26" w:rsidP="00D90C35">
            <w:pPr>
              <w:rPr>
                <w:rFonts w:ascii="Times New Roman" w:hAnsi="Times New Roman"/>
                <w:sz w:val="20"/>
              </w:rPr>
            </w:pPr>
          </w:p>
        </w:tc>
        <w:tc>
          <w:tcPr>
            <w:tcW w:w="917" w:type="dxa"/>
            <w:tcBorders>
              <w:top w:val="single" w:sz="12" w:space="0" w:color="auto"/>
            </w:tcBorders>
            <w:vAlign w:val="center"/>
          </w:tcPr>
          <w:p w:rsidR="00E26C26" w:rsidRPr="00505462" w:rsidRDefault="00E26C26" w:rsidP="00D90C35">
            <w:pPr>
              <w:rPr>
                <w:rFonts w:ascii="Times New Roman" w:hAnsi="Times New Roman"/>
                <w:sz w:val="20"/>
              </w:rPr>
            </w:pPr>
          </w:p>
        </w:tc>
        <w:tc>
          <w:tcPr>
            <w:tcW w:w="973" w:type="dxa"/>
            <w:tcBorders>
              <w:top w:val="single" w:sz="12" w:space="0" w:color="auto"/>
            </w:tcBorders>
            <w:vAlign w:val="center"/>
          </w:tcPr>
          <w:p w:rsidR="00E26C26" w:rsidRPr="00505462" w:rsidRDefault="00E26C26" w:rsidP="00D90C35">
            <w:pPr>
              <w:rPr>
                <w:rFonts w:ascii="Times New Roman" w:hAnsi="Times New Roman"/>
                <w:sz w:val="20"/>
              </w:rPr>
            </w:pPr>
          </w:p>
        </w:tc>
        <w:tc>
          <w:tcPr>
            <w:tcW w:w="1440" w:type="dxa"/>
            <w:tcBorders>
              <w:top w:val="single" w:sz="12" w:space="0" w:color="auto"/>
            </w:tcBorders>
            <w:vAlign w:val="center"/>
          </w:tcPr>
          <w:p w:rsidR="00E26C26" w:rsidRPr="00505462" w:rsidRDefault="00E26C26" w:rsidP="00D90C35">
            <w:pPr>
              <w:rPr>
                <w:rFonts w:ascii="Times New Roman" w:hAnsi="Times New Roman"/>
                <w:sz w:val="20"/>
              </w:rPr>
            </w:pPr>
          </w:p>
        </w:tc>
        <w:tc>
          <w:tcPr>
            <w:tcW w:w="1260" w:type="dxa"/>
            <w:tcBorders>
              <w:top w:val="single" w:sz="12" w:space="0" w:color="auto"/>
            </w:tcBorders>
            <w:vAlign w:val="center"/>
          </w:tcPr>
          <w:p w:rsidR="00E26C26" w:rsidRPr="00505462" w:rsidRDefault="00E26C26" w:rsidP="00D90C35">
            <w:pPr>
              <w:rPr>
                <w:rFonts w:ascii="Times New Roman" w:hAnsi="Times New Roman"/>
                <w:sz w:val="20"/>
              </w:rPr>
            </w:pPr>
          </w:p>
        </w:tc>
      </w:tr>
    </w:tbl>
    <w:p w:rsidR="00E26C26" w:rsidRDefault="00E26C26" w:rsidP="004169C9">
      <w:pPr>
        <w:rPr>
          <w:rFonts w:ascii="Times New Roman" w:hAnsi="Times New Roman"/>
          <w:sz w:val="20"/>
        </w:rPr>
      </w:pPr>
    </w:p>
    <w:p w:rsidR="00E26C26" w:rsidRPr="00E26C26" w:rsidRDefault="00E26C26" w:rsidP="004169C9">
      <w:pPr>
        <w:rPr>
          <w:rFonts w:ascii="Times New Roman" w:hAnsi="Times New Roman"/>
          <w:sz w:val="20"/>
        </w:rPr>
      </w:pPr>
    </w:p>
    <w:p w:rsidR="00443032" w:rsidRDefault="00443032" w:rsidP="004169C9">
      <w:pPr>
        <w:rPr>
          <w:rFonts w:ascii="Times New Roman" w:hAnsi="Times New Roman"/>
          <w:b/>
          <w:sz w:val="20"/>
          <w:u w:val="single"/>
        </w:rPr>
      </w:pPr>
    </w:p>
    <w:p w:rsidR="004C28C2" w:rsidRDefault="00851C85" w:rsidP="004169C9">
      <w:pPr>
        <w:rPr>
          <w:rFonts w:ascii="Times New Roman" w:hAnsi="Times New Roman"/>
          <w:sz w:val="20"/>
        </w:rPr>
      </w:pPr>
      <w:r>
        <w:rPr>
          <w:rFonts w:ascii="Times New Roman" w:hAnsi="Times New Roman"/>
          <w:b/>
          <w:sz w:val="20"/>
        </w:rPr>
        <w:t xml:space="preserve">Research </w:t>
      </w:r>
      <w:r w:rsidR="004169C9" w:rsidRPr="00F11657">
        <w:rPr>
          <w:rFonts w:ascii="Times New Roman" w:hAnsi="Times New Roman"/>
          <w:b/>
          <w:sz w:val="20"/>
        </w:rPr>
        <w:t>Proposals</w:t>
      </w:r>
      <w:r>
        <w:rPr>
          <w:rFonts w:ascii="Times New Roman" w:hAnsi="Times New Roman"/>
          <w:b/>
          <w:sz w:val="20"/>
        </w:rPr>
        <w:t xml:space="preserve"> Submitted</w:t>
      </w:r>
      <w:r w:rsidR="009723CE">
        <w:rPr>
          <w:rFonts w:ascii="Times New Roman" w:hAnsi="Times New Roman"/>
          <w:b/>
          <w:sz w:val="20"/>
        </w:rPr>
        <w:t>.</w:t>
      </w:r>
      <w:r w:rsidR="00E26C26">
        <w:rPr>
          <w:rFonts w:ascii="Times New Roman" w:hAnsi="Times New Roman"/>
          <w:sz w:val="20"/>
        </w:rPr>
        <w:t xml:space="preserve">  List proposals submitted since 1 July 2013. </w:t>
      </w:r>
      <w:r w:rsidR="004C28C2">
        <w:rPr>
          <w:rFonts w:ascii="Times New Roman" w:hAnsi="Times New Roman"/>
          <w:sz w:val="20"/>
        </w:rPr>
        <w:t xml:space="preserve">Reference ENR data. </w:t>
      </w:r>
      <w:r w:rsidR="00332DB5">
        <w:rPr>
          <w:rFonts w:ascii="Times New Roman" w:hAnsi="Times New Roman"/>
          <w:sz w:val="20"/>
        </w:rPr>
        <w:t>List in order of d</w:t>
      </w:r>
      <w:r w:rsidR="00307B98">
        <w:rPr>
          <w:rFonts w:ascii="Times New Roman" w:hAnsi="Times New Roman"/>
          <w:sz w:val="20"/>
        </w:rPr>
        <w:t xml:space="preserve">ate </w:t>
      </w:r>
      <w:r w:rsidR="00332DB5">
        <w:rPr>
          <w:rFonts w:ascii="Times New Roman" w:hAnsi="Times New Roman"/>
          <w:sz w:val="20"/>
        </w:rPr>
        <w:t>s</w:t>
      </w:r>
      <w:r w:rsidR="00307B98">
        <w:rPr>
          <w:rFonts w:ascii="Times New Roman" w:hAnsi="Times New Roman"/>
          <w:sz w:val="20"/>
        </w:rPr>
        <w:t xml:space="preserve">ubmitted. </w:t>
      </w:r>
    </w:p>
    <w:p w:rsidR="00A94BC9" w:rsidRDefault="00A94BC9" w:rsidP="004169C9">
      <w:pPr>
        <w:rPr>
          <w:rFonts w:ascii="Times New Roman" w:hAnsi="Times New Roman"/>
          <w:sz w:val="20"/>
        </w:rPr>
      </w:pPr>
    </w:p>
    <w:tbl>
      <w:tblPr>
        <w:tblW w:w="10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0"/>
        <w:gridCol w:w="1710"/>
        <w:gridCol w:w="1260"/>
        <w:gridCol w:w="917"/>
        <w:gridCol w:w="1063"/>
        <w:gridCol w:w="1350"/>
        <w:gridCol w:w="1260"/>
      </w:tblGrid>
      <w:tr w:rsidR="00E26C26" w:rsidRPr="002E4CE0" w:rsidTr="00E26C26">
        <w:tc>
          <w:tcPr>
            <w:tcW w:w="2790" w:type="dxa"/>
            <w:tcBorders>
              <w:top w:val="single" w:sz="12" w:space="0" w:color="auto"/>
              <w:left w:val="single" w:sz="12" w:space="0" w:color="auto"/>
              <w:bottom w:val="single" w:sz="12" w:space="0" w:color="auto"/>
            </w:tcBorders>
            <w:vAlign w:val="center"/>
          </w:tcPr>
          <w:p w:rsidR="00E26C26" w:rsidRPr="002E4CE0" w:rsidRDefault="00E26C26" w:rsidP="00D90C35">
            <w:pPr>
              <w:rPr>
                <w:rFonts w:ascii="Times New Roman" w:hAnsi="Times New Roman"/>
                <w:sz w:val="20"/>
              </w:rPr>
            </w:pPr>
            <w:r w:rsidRPr="002E4CE0">
              <w:rPr>
                <w:rFonts w:ascii="Times New Roman" w:hAnsi="Times New Roman"/>
                <w:sz w:val="20"/>
              </w:rPr>
              <w:t>Project Title</w:t>
            </w:r>
          </w:p>
        </w:tc>
        <w:tc>
          <w:tcPr>
            <w:tcW w:w="1710" w:type="dxa"/>
            <w:tcBorders>
              <w:top w:val="single" w:sz="12" w:space="0" w:color="auto"/>
              <w:left w:val="single" w:sz="12" w:space="0" w:color="auto"/>
              <w:bottom w:val="single" w:sz="12" w:space="0" w:color="auto"/>
            </w:tcBorders>
            <w:vAlign w:val="center"/>
          </w:tcPr>
          <w:p w:rsidR="00E26C26" w:rsidRPr="002E4CE0" w:rsidRDefault="00E26C26" w:rsidP="00D90C35">
            <w:pPr>
              <w:rPr>
                <w:rFonts w:ascii="Times New Roman" w:hAnsi="Times New Roman"/>
                <w:sz w:val="20"/>
              </w:rPr>
            </w:pPr>
            <w:r>
              <w:rPr>
                <w:rFonts w:ascii="Times New Roman" w:hAnsi="Times New Roman"/>
                <w:sz w:val="20"/>
              </w:rPr>
              <w:t>Names of Investigators</w:t>
            </w:r>
          </w:p>
        </w:tc>
        <w:tc>
          <w:tcPr>
            <w:tcW w:w="1260" w:type="dxa"/>
            <w:tcBorders>
              <w:top w:val="single" w:sz="12" w:space="0" w:color="auto"/>
              <w:bottom w:val="single" w:sz="12" w:space="0" w:color="auto"/>
            </w:tcBorders>
          </w:tcPr>
          <w:p w:rsidR="00E26C26" w:rsidRDefault="00E26C26" w:rsidP="00D90C35">
            <w:pPr>
              <w:rPr>
                <w:rFonts w:ascii="Times New Roman" w:hAnsi="Times New Roman"/>
                <w:sz w:val="20"/>
              </w:rPr>
            </w:pPr>
          </w:p>
          <w:p w:rsidR="00E26C26" w:rsidRDefault="00E26C26" w:rsidP="00D90C35">
            <w:pPr>
              <w:rPr>
                <w:rFonts w:ascii="Times New Roman" w:hAnsi="Times New Roman"/>
                <w:sz w:val="20"/>
              </w:rPr>
            </w:pPr>
            <w:r>
              <w:rPr>
                <w:rFonts w:ascii="Times New Roman" w:hAnsi="Times New Roman"/>
                <w:sz w:val="20"/>
              </w:rPr>
              <w:t>Investigator Roles:</w:t>
            </w:r>
          </w:p>
          <w:p w:rsidR="00E26C26" w:rsidRPr="002E4CE0" w:rsidRDefault="00E26C26" w:rsidP="00D90C35">
            <w:pPr>
              <w:rPr>
                <w:rFonts w:ascii="Times New Roman" w:hAnsi="Times New Roman"/>
                <w:sz w:val="20"/>
              </w:rPr>
            </w:pPr>
            <w:r>
              <w:rPr>
                <w:rFonts w:ascii="Times New Roman" w:hAnsi="Times New Roman"/>
                <w:sz w:val="20"/>
              </w:rPr>
              <w:t>PI or Co-PI</w:t>
            </w:r>
          </w:p>
        </w:tc>
        <w:tc>
          <w:tcPr>
            <w:tcW w:w="917" w:type="dxa"/>
            <w:tcBorders>
              <w:top w:val="single" w:sz="12" w:space="0" w:color="auto"/>
              <w:bottom w:val="single" w:sz="12" w:space="0" w:color="auto"/>
            </w:tcBorders>
            <w:vAlign w:val="center"/>
          </w:tcPr>
          <w:p w:rsidR="00E26C26" w:rsidRPr="002E4CE0" w:rsidRDefault="00E26C26" w:rsidP="00D90C35">
            <w:pPr>
              <w:rPr>
                <w:rFonts w:ascii="Times New Roman" w:hAnsi="Times New Roman"/>
                <w:sz w:val="20"/>
              </w:rPr>
            </w:pPr>
            <w:r w:rsidRPr="002E4CE0">
              <w:rPr>
                <w:rFonts w:ascii="Times New Roman" w:hAnsi="Times New Roman"/>
                <w:sz w:val="20"/>
              </w:rPr>
              <w:t>Sponsor</w:t>
            </w:r>
          </w:p>
        </w:tc>
        <w:tc>
          <w:tcPr>
            <w:tcW w:w="1063" w:type="dxa"/>
            <w:tcBorders>
              <w:top w:val="single" w:sz="12" w:space="0" w:color="auto"/>
              <w:bottom w:val="single" w:sz="12" w:space="0" w:color="auto"/>
            </w:tcBorders>
            <w:vAlign w:val="center"/>
          </w:tcPr>
          <w:p w:rsidR="00E26C26" w:rsidRPr="002E4CE0" w:rsidRDefault="00E26C26" w:rsidP="00851C85">
            <w:pPr>
              <w:rPr>
                <w:rFonts w:ascii="Times New Roman" w:hAnsi="Times New Roman"/>
                <w:sz w:val="20"/>
              </w:rPr>
            </w:pPr>
            <w:r w:rsidRPr="002E4CE0">
              <w:rPr>
                <w:rFonts w:ascii="Times New Roman" w:hAnsi="Times New Roman"/>
                <w:sz w:val="20"/>
              </w:rPr>
              <w:t>Fund</w:t>
            </w:r>
            <w:r w:rsidR="00851C85">
              <w:rPr>
                <w:rFonts w:ascii="Times New Roman" w:hAnsi="Times New Roman"/>
                <w:sz w:val="20"/>
              </w:rPr>
              <w:t>ing</w:t>
            </w:r>
            <w:r w:rsidRPr="002E4CE0">
              <w:rPr>
                <w:rFonts w:ascii="Times New Roman" w:hAnsi="Times New Roman"/>
                <w:sz w:val="20"/>
              </w:rPr>
              <w:t xml:space="preserve"> Am</w:t>
            </w:r>
            <w:r>
              <w:rPr>
                <w:rFonts w:ascii="Times New Roman" w:hAnsi="Times New Roman"/>
                <w:sz w:val="20"/>
              </w:rPr>
              <w:t>oun</w:t>
            </w:r>
            <w:r w:rsidRPr="002E4CE0">
              <w:rPr>
                <w:rFonts w:ascii="Times New Roman" w:hAnsi="Times New Roman"/>
                <w:sz w:val="20"/>
              </w:rPr>
              <w:t>t</w:t>
            </w:r>
            <w:r>
              <w:rPr>
                <w:rFonts w:ascii="Times New Roman" w:hAnsi="Times New Roman"/>
                <w:sz w:val="20"/>
              </w:rPr>
              <w:t xml:space="preserve"> Requested</w:t>
            </w:r>
          </w:p>
        </w:tc>
        <w:tc>
          <w:tcPr>
            <w:tcW w:w="1350" w:type="dxa"/>
            <w:tcBorders>
              <w:top w:val="single" w:sz="12" w:space="0" w:color="auto"/>
              <w:bottom w:val="single" w:sz="12" w:space="0" w:color="auto"/>
            </w:tcBorders>
            <w:vAlign w:val="center"/>
          </w:tcPr>
          <w:p w:rsidR="00E26C26" w:rsidRPr="002E4CE0" w:rsidRDefault="00E26C26" w:rsidP="00851C85">
            <w:pPr>
              <w:rPr>
                <w:rFonts w:ascii="Times New Roman" w:hAnsi="Times New Roman"/>
                <w:sz w:val="20"/>
              </w:rPr>
            </w:pPr>
            <w:r>
              <w:rPr>
                <w:rFonts w:ascii="Times New Roman" w:hAnsi="Times New Roman"/>
                <w:sz w:val="20"/>
              </w:rPr>
              <w:t xml:space="preserve">Date </w:t>
            </w:r>
            <w:r w:rsidR="00851C85">
              <w:rPr>
                <w:rFonts w:ascii="Times New Roman" w:hAnsi="Times New Roman"/>
                <w:sz w:val="20"/>
              </w:rPr>
              <w:t>submitted</w:t>
            </w:r>
          </w:p>
        </w:tc>
        <w:tc>
          <w:tcPr>
            <w:tcW w:w="1260" w:type="dxa"/>
            <w:tcBorders>
              <w:top w:val="single" w:sz="12" w:space="0" w:color="auto"/>
              <w:bottom w:val="single" w:sz="12" w:space="0" w:color="auto"/>
              <w:right w:val="single" w:sz="12" w:space="0" w:color="auto"/>
            </w:tcBorders>
            <w:vAlign w:val="center"/>
          </w:tcPr>
          <w:p w:rsidR="00E26C26" w:rsidRPr="002E4CE0" w:rsidRDefault="00E26C26" w:rsidP="00D90C35">
            <w:pPr>
              <w:rPr>
                <w:rFonts w:ascii="Times New Roman" w:hAnsi="Times New Roman"/>
                <w:sz w:val="20"/>
                <w:u w:val="single"/>
              </w:rPr>
            </w:pPr>
            <w:r>
              <w:rPr>
                <w:rFonts w:ascii="Times New Roman" w:hAnsi="Times New Roman"/>
                <w:sz w:val="20"/>
              </w:rPr>
              <w:t xml:space="preserve">Credit </w:t>
            </w:r>
            <w:r w:rsidRPr="002E4CE0">
              <w:rPr>
                <w:rFonts w:ascii="Times New Roman" w:hAnsi="Times New Roman"/>
                <w:sz w:val="20"/>
              </w:rPr>
              <w:t>(%)</w:t>
            </w:r>
            <w:r>
              <w:rPr>
                <w:rFonts w:ascii="Times New Roman" w:hAnsi="Times New Roman"/>
                <w:sz w:val="20"/>
              </w:rPr>
              <w:t xml:space="preserve"> per Investigator</w:t>
            </w:r>
          </w:p>
        </w:tc>
      </w:tr>
      <w:tr w:rsidR="00E26C26" w:rsidRPr="002E4CE0" w:rsidTr="00E26C26">
        <w:tc>
          <w:tcPr>
            <w:tcW w:w="2790" w:type="dxa"/>
            <w:tcBorders>
              <w:top w:val="single" w:sz="12" w:space="0" w:color="auto"/>
            </w:tcBorders>
            <w:vAlign w:val="center"/>
          </w:tcPr>
          <w:p w:rsidR="00E26C26" w:rsidRPr="00505462" w:rsidRDefault="00E26C26" w:rsidP="00D90C35">
            <w:pPr>
              <w:rPr>
                <w:rFonts w:ascii="Times New Roman" w:hAnsi="Times New Roman"/>
                <w:sz w:val="20"/>
              </w:rPr>
            </w:pPr>
          </w:p>
        </w:tc>
        <w:tc>
          <w:tcPr>
            <w:tcW w:w="1710" w:type="dxa"/>
            <w:tcBorders>
              <w:top w:val="single" w:sz="12" w:space="0" w:color="auto"/>
            </w:tcBorders>
            <w:vAlign w:val="center"/>
          </w:tcPr>
          <w:p w:rsidR="00E26C26" w:rsidRPr="00505462" w:rsidRDefault="00E26C26" w:rsidP="00D90C35">
            <w:pPr>
              <w:rPr>
                <w:rFonts w:ascii="Times New Roman" w:hAnsi="Times New Roman"/>
                <w:sz w:val="20"/>
              </w:rPr>
            </w:pPr>
          </w:p>
        </w:tc>
        <w:tc>
          <w:tcPr>
            <w:tcW w:w="1260" w:type="dxa"/>
            <w:tcBorders>
              <w:top w:val="single" w:sz="12" w:space="0" w:color="auto"/>
            </w:tcBorders>
          </w:tcPr>
          <w:p w:rsidR="00E26C26" w:rsidRPr="00505462" w:rsidRDefault="00E26C26" w:rsidP="00D90C35">
            <w:pPr>
              <w:rPr>
                <w:rFonts w:ascii="Times New Roman" w:hAnsi="Times New Roman"/>
                <w:sz w:val="20"/>
              </w:rPr>
            </w:pPr>
          </w:p>
        </w:tc>
        <w:tc>
          <w:tcPr>
            <w:tcW w:w="917" w:type="dxa"/>
            <w:tcBorders>
              <w:top w:val="single" w:sz="12" w:space="0" w:color="auto"/>
            </w:tcBorders>
            <w:vAlign w:val="center"/>
          </w:tcPr>
          <w:p w:rsidR="00E26C26" w:rsidRPr="00505462" w:rsidRDefault="00E26C26" w:rsidP="00D90C35">
            <w:pPr>
              <w:rPr>
                <w:rFonts w:ascii="Times New Roman" w:hAnsi="Times New Roman"/>
                <w:sz w:val="20"/>
              </w:rPr>
            </w:pPr>
          </w:p>
        </w:tc>
        <w:tc>
          <w:tcPr>
            <w:tcW w:w="1063" w:type="dxa"/>
            <w:tcBorders>
              <w:top w:val="single" w:sz="12" w:space="0" w:color="auto"/>
            </w:tcBorders>
            <w:vAlign w:val="center"/>
          </w:tcPr>
          <w:p w:rsidR="00E26C26" w:rsidRPr="00505462" w:rsidRDefault="00E26C26" w:rsidP="00D90C35">
            <w:pPr>
              <w:rPr>
                <w:rFonts w:ascii="Times New Roman" w:hAnsi="Times New Roman"/>
                <w:sz w:val="20"/>
              </w:rPr>
            </w:pPr>
          </w:p>
        </w:tc>
        <w:tc>
          <w:tcPr>
            <w:tcW w:w="1350" w:type="dxa"/>
            <w:tcBorders>
              <w:top w:val="single" w:sz="12" w:space="0" w:color="auto"/>
            </w:tcBorders>
            <w:vAlign w:val="center"/>
          </w:tcPr>
          <w:p w:rsidR="00E26C26" w:rsidRPr="00505462" w:rsidRDefault="00E26C26" w:rsidP="00D90C35">
            <w:pPr>
              <w:rPr>
                <w:rFonts w:ascii="Times New Roman" w:hAnsi="Times New Roman"/>
                <w:sz w:val="20"/>
              </w:rPr>
            </w:pPr>
          </w:p>
        </w:tc>
        <w:tc>
          <w:tcPr>
            <w:tcW w:w="1260" w:type="dxa"/>
            <w:tcBorders>
              <w:top w:val="single" w:sz="12" w:space="0" w:color="auto"/>
            </w:tcBorders>
            <w:vAlign w:val="center"/>
          </w:tcPr>
          <w:p w:rsidR="00E26C26" w:rsidRPr="00505462" w:rsidRDefault="00E26C26" w:rsidP="00D90C35">
            <w:pPr>
              <w:rPr>
                <w:rFonts w:ascii="Times New Roman" w:hAnsi="Times New Roman"/>
                <w:sz w:val="20"/>
              </w:rPr>
            </w:pPr>
          </w:p>
        </w:tc>
      </w:tr>
    </w:tbl>
    <w:p w:rsidR="00E26C26" w:rsidRDefault="00E26C26" w:rsidP="004169C9">
      <w:pPr>
        <w:rPr>
          <w:rFonts w:ascii="Times New Roman" w:hAnsi="Times New Roman"/>
          <w:sz w:val="20"/>
        </w:rPr>
      </w:pPr>
    </w:p>
    <w:p w:rsidR="00DE45BF" w:rsidRDefault="00DE45BF" w:rsidP="004169C9">
      <w:pPr>
        <w:rPr>
          <w:rFonts w:ascii="Times New Roman" w:hAnsi="Times New Roman"/>
          <w:sz w:val="20"/>
        </w:rPr>
      </w:pPr>
    </w:p>
    <w:p w:rsidR="006B746E" w:rsidRDefault="006B746E" w:rsidP="004169C9">
      <w:pPr>
        <w:rPr>
          <w:rFonts w:ascii="Times New Roman" w:hAnsi="Times New Roman"/>
          <w:sz w:val="20"/>
        </w:rPr>
      </w:pPr>
    </w:p>
    <w:p w:rsidR="00DE45BF" w:rsidRDefault="00DE45BF" w:rsidP="004169C9">
      <w:pPr>
        <w:rPr>
          <w:rFonts w:ascii="Times New Roman" w:hAnsi="Times New Roman"/>
          <w:sz w:val="20"/>
        </w:rPr>
      </w:pPr>
      <w:r w:rsidRPr="00477EF0">
        <w:rPr>
          <w:rFonts w:ascii="Times New Roman" w:hAnsi="Times New Roman"/>
          <w:b/>
          <w:sz w:val="20"/>
        </w:rPr>
        <w:t>Individuals Supported by Research Projects.</w:t>
      </w:r>
      <w:r>
        <w:rPr>
          <w:rFonts w:ascii="Times New Roman" w:hAnsi="Times New Roman"/>
          <w:sz w:val="20"/>
        </w:rPr>
        <w:t xml:space="preserve">  Include one row per contractor, faculty member, post-doc, etc. </w:t>
      </w:r>
    </w:p>
    <w:p w:rsidR="00DE45BF" w:rsidRDefault="00DE45BF" w:rsidP="004169C9">
      <w:pPr>
        <w:rPr>
          <w:rFonts w:ascii="Times New Roman" w:hAnsi="Times New Roman"/>
          <w:sz w:val="20"/>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2754"/>
        <w:gridCol w:w="2754"/>
        <w:gridCol w:w="2754"/>
        <w:gridCol w:w="2754"/>
      </w:tblGrid>
      <w:tr w:rsidR="00DE45BF" w:rsidTr="00122C4C">
        <w:tc>
          <w:tcPr>
            <w:tcW w:w="2754" w:type="dxa"/>
          </w:tcPr>
          <w:p w:rsidR="00DE45BF" w:rsidRPr="00477EF0" w:rsidRDefault="00DE45BF" w:rsidP="004169C9">
            <w:pPr>
              <w:rPr>
                <w:rFonts w:ascii="Times New Roman" w:hAnsi="Times New Roman"/>
                <w:sz w:val="20"/>
              </w:rPr>
            </w:pPr>
            <w:r w:rsidRPr="00477EF0">
              <w:rPr>
                <w:rFonts w:ascii="Times New Roman" w:hAnsi="Times New Roman"/>
                <w:sz w:val="20"/>
              </w:rPr>
              <w:t>Name</w:t>
            </w:r>
          </w:p>
        </w:tc>
        <w:tc>
          <w:tcPr>
            <w:tcW w:w="2754" w:type="dxa"/>
          </w:tcPr>
          <w:p w:rsidR="00DE45BF" w:rsidRPr="00477EF0" w:rsidRDefault="00DE45BF" w:rsidP="004169C9">
            <w:pPr>
              <w:rPr>
                <w:rFonts w:ascii="Times New Roman" w:hAnsi="Times New Roman"/>
                <w:sz w:val="20"/>
              </w:rPr>
            </w:pPr>
            <w:r w:rsidRPr="00477EF0">
              <w:rPr>
                <w:rFonts w:ascii="Times New Roman" w:hAnsi="Times New Roman"/>
                <w:sz w:val="20"/>
              </w:rPr>
              <w:t>Position</w:t>
            </w:r>
          </w:p>
        </w:tc>
        <w:tc>
          <w:tcPr>
            <w:tcW w:w="2754" w:type="dxa"/>
          </w:tcPr>
          <w:p w:rsidR="00DE45BF" w:rsidRPr="00477EF0" w:rsidRDefault="00DE45BF" w:rsidP="004169C9">
            <w:pPr>
              <w:rPr>
                <w:rFonts w:ascii="Times New Roman" w:hAnsi="Times New Roman"/>
                <w:sz w:val="20"/>
              </w:rPr>
            </w:pPr>
            <w:r w:rsidRPr="00477EF0">
              <w:rPr>
                <w:rFonts w:ascii="Times New Roman" w:hAnsi="Times New Roman"/>
                <w:sz w:val="20"/>
              </w:rPr>
              <w:t>Employment Status</w:t>
            </w:r>
          </w:p>
        </w:tc>
        <w:tc>
          <w:tcPr>
            <w:tcW w:w="2754" w:type="dxa"/>
          </w:tcPr>
          <w:p w:rsidR="00DE45BF" w:rsidRPr="00477EF0" w:rsidRDefault="00DE45BF" w:rsidP="00DE45BF">
            <w:pPr>
              <w:rPr>
                <w:rFonts w:ascii="Times New Roman" w:hAnsi="Times New Roman"/>
                <w:sz w:val="20"/>
              </w:rPr>
            </w:pPr>
            <w:r w:rsidRPr="00477EF0">
              <w:rPr>
                <w:rFonts w:ascii="Times New Roman" w:hAnsi="Times New Roman"/>
                <w:sz w:val="20"/>
              </w:rPr>
              <w:t>Amount or % Supported</w:t>
            </w:r>
          </w:p>
        </w:tc>
      </w:tr>
      <w:tr w:rsidR="00DE45BF" w:rsidTr="00122C4C">
        <w:tc>
          <w:tcPr>
            <w:tcW w:w="2754" w:type="dxa"/>
          </w:tcPr>
          <w:p w:rsidR="00DE45BF" w:rsidRDefault="00DE45BF" w:rsidP="004169C9">
            <w:pPr>
              <w:rPr>
                <w:rFonts w:ascii="Times New Roman" w:hAnsi="Times New Roman"/>
                <w:sz w:val="20"/>
              </w:rPr>
            </w:pPr>
          </w:p>
        </w:tc>
        <w:tc>
          <w:tcPr>
            <w:tcW w:w="2754" w:type="dxa"/>
          </w:tcPr>
          <w:p w:rsidR="00DE45BF" w:rsidRDefault="00DE45BF" w:rsidP="004169C9">
            <w:pPr>
              <w:rPr>
                <w:rFonts w:ascii="Times New Roman" w:hAnsi="Times New Roman"/>
                <w:sz w:val="20"/>
              </w:rPr>
            </w:pPr>
          </w:p>
        </w:tc>
        <w:tc>
          <w:tcPr>
            <w:tcW w:w="2754" w:type="dxa"/>
          </w:tcPr>
          <w:p w:rsidR="00DE45BF" w:rsidRDefault="00DE45BF" w:rsidP="004169C9">
            <w:pPr>
              <w:rPr>
                <w:rFonts w:ascii="Times New Roman" w:hAnsi="Times New Roman"/>
                <w:sz w:val="20"/>
              </w:rPr>
            </w:pPr>
          </w:p>
        </w:tc>
        <w:tc>
          <w:tcPr>
            <w:tcW w:w="2754" w:type="dxa"/>
          </w:tcPr>
          <w:p w:rsidR="00DE45BF" w:rsidRDefault="00DE45BF" w:rsidP="004169C9">
            <w:pPr>
              <w:rPr>
                <w:rFonts w:ascii="Times New Roman" w:hAnsi="Times New Roman"/>
                <w:sz w:val="20"/>
              </w:rPr>
            </w:pPr>
          </w:p>
        </w:tc>
      </w:tr>
    </w:tbl>
    <w:p w:rsidR="00DE45BF" w:rsidRDefault="00DE45BF" w:rsidP="004169C9">
      <w:pPr>
        <w:rPr>
          <w:rFonts w:ascii="Times New Roman" w:hAnsi="Times New Roman"/>
          <w:sz w:val="20"/>
        </w:rPr>
      </w:pPr>
    </w:p>
    <w:p w:rsidR="00DE45BF" w:rsidRDefault="00DE45BF" w:rsidP="004169C9">
      <w:pPr>
        <w:rPr>
          <w:rFonts w:ascii="Times New Roman" w:hAnsi="Times New Roman"/>
          <w:sz w:val="20"/>
        </w:rPr>
      </w:pPr>
    </w:p>
    <w:p w:rsidR="00E26C26" w:rsidRDefault="00E26C26" w:rsidP="004169C9">
      <w:pPr>
        <w:rPr>
          <w:rFonts w:ascii="Times New Roman" w:hAnsi="Times New Roman"/>
          <w:sz w:val="20"/>
        </w:rPr>
      </w:pPr>
    </w:p>
    <w:p w:rsidR="00307B98" w:rsidRPr="00307B98" w:rsidRDefault="00332DB5" w:rsidP="009C5366">
      <w:pPr>
        <w:ind w:left="720" w:hanging="720"/>
        <w:rPr>
          <w:rFonts w:ascii="Times New Roman" w:hAnsi="Times New Roman"/>
          <w:sz w:val="20"/>
        </w:rPr>
      </w:pPr>
      <w:r>
        <w:rPr>
          <w:rFonts w:ascii="Times New Roman" w:hAnsi="Times New Roman"/>
          <w:b/>
          <w:sz w:val="20"/>
        </w:rPr>
        <w:t>Other Research-</w:t>
      </w:r>
      <w:r w:rsidR="00307B98" w:rsidRPr="00F11657">
        <w:rPr>
          <w:rFonts w:ascii="Times New Roman" w:hAnsi="Times New Roman"/>
          <w:b/>
          <w:sz w:val="20"/>
        </w:rPr>
        <w:t>Related Resources Obtained from External Sponsors</w:t>
      </w:r>
      <w:r w:rsidR="009723CE">
        <w:rPr>
          <w:rFonts w:ascii="Times New Roman" w:hAnsi="Times New Roman"/>
          <w:b/>
          <w:sz w:val="20"/>
        </w:rPr>
        <w:t>.</w:t>
      </w:r>
      <w:r w:rsidR="00335E69">
        <w:rPr>
          <w:rFonts w:ascii="Times New Roman" w:hAnsi="Times New Roman"/>
          <w:sz w:val="20"/>
        </w:rPr>
        <w:t xml:space="preserve">  Include</w:t>
      </w:r>
      <w:r w:rsidR="00307B98">
        <w:rPr>
          <w:rFonts w:ascii="Times New Roman" w:hAnsi="Times New Roman"/>
          <w:sz w:val="20"/>
        </w:rPr>
        <w:t xml:space="preserve"> equipment gr</w:t>
      </w:r>
      <w:r w:rsidR="00335E69">
        <w:rPr>
          <w:rFonts w:ascii="Times New Roman" w:hAnsi="Times New Roman"/>
          <w:sz w:val="20"/>
        </w:rPr>
        <w:t>ants, donations received, etc.</w:t>
      </w:r>
    </w:p>
    <w:p w:rsidR="0066412A" w:rsidRPr="00220DC5" w:rsidRDefault="0066412A" w:rsidP="003172E5">
      <w:pPr>
        <w:rPr>
          <w:rFonts w:ascii="Times New Roman" w:hAnsi="Times New Roman"/>
          <w:sz w:val="20"/>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96"/>
        <w:gridCol w:w="2331"/>
        <w:gridCol w:w="1258"/>
        <w:gridCol w:w="1105"/>
        <w:gridCol w:w="2718"/>
      </w:tblGrid>
      <w:tr w:rsidR="004169C9" w:rsidRPr="002E4CE0" w:rsidTr="006E1012">
        <w:tc>
          <w:tcPr>
            <w:tcW w:w="3496" w:type="dxa"/>
            <w:tcBorders>
              <w:top w:val="single" w:sz="12" w:space="0" w:color="auto"/>
              <w:left w:val="single" w:sz="12" w:space="0" w:color="auto"/>
              <w:bottom w:val="single" w:sz="12" w:space="0" w:color="auto"/>
            </w:tcBorders>
            <w:vAlign w:val="center"/>
          </w:tcPr>
          <w:p w:rsidR="004169C9" w:rsidRPr="002E4CE0" w:rsidRDefault="004169C9" w:rsidP="009D2059">
            <w:pPr>
              <w:rPr>
                <w:rFonts w:ascii="Times New Roman" w:hAnsi="Times New Roman"/>
                <w:sz w:val="20"/>
              </w:rPr>
            </w:pPr>
            <w:r w:rsidRPr="002E4CE0">
              <w:rPr>
                <w:rFonts w:ascii="Times New Roman" w:hAnsi="Times New Roman"/>
                <w:sz w:val="20"/>
              </w:rPr>
              <w:t>Nature of Grant</w:t>
            </w:r>
          </w:p>
        </w:tc>
        <w:tc>
          <w:tcPr>
            <w:tcW w:w="2331" w:type="dxa"/>
            <w:tcBorders>
              <w:top w:val="single" w:sz="12" w:space="0" w:color="auto"/>
              <w:bottom w:val="single" w:sz="12" w:space="0" w:color="auto"/>
            </w:tcBorders>
            <w:vAlign w:val="center"/>
          </w:tcPr>
          <w:p w:rsidR="004169C9" w:rsidRPr="002E4CE0" w:rsidRDefault="004169C9" w:rsidP="009D2059">
            <w:pPr>
              <w:rPr>
                <w:rFonts w:ascii="Times New Roman" w:hAnsi="Times New Roman"/>
                <w:sz w:val="20"/>
              </w:rPr>
            </w:pPr>
            <w:r w:rsidRPr="002E4CE0">
              <w:rPr>
                <w:rFonts w:ascii="Times New Roman" w:hAnsi="Times New Roman"/>
                <w:sz w:val="20"/>
              </w:rPr>
              <w:t>Sponsor</w:t>
            </w:r>
          </w:p>
        </w:tc>
        <w:tc>
          <w:tcPr>
            <w:tcW w:w="1258" w:type="dxa"/>
            <w:tcBorders>
              <w:top w:val="single" w:sz="12" w:space="0" w:color="auto"/>
              <w:bottom w:val="single" w:sz="12" w:space="0" w:color="auto"/>
            </w:tcBorders>
            <w:vAlign w:val="center"/>
          </w:tcPr>
          <w:p w:rsidR="004169C9" w:rsidRPr="002E4CE0" w:rsidRDefault="009C3B6E" w:rsidP="009D2059">
            <w:pPr>
              <w:rPr>
                <w:rFonts w:ascii="Times New Roman" w:hAnsi="Times New Roman"/>
                <w:sz w:val="20"/>
              </w:rPr>
            </w:pPr>
            <w:r>
              <w:rPr>
                <w:rFonts w:ascii="Times New Roman" w:hAnsi="Times New Roman"/>
                <w:sz w:val="20"/>
              </w:rPr>
              <w:t xml:space="preserve">Estimated </w:t>
            </w:r>
            <w:r w:rsidR="004169C9" w:rsidRPr="002E4CE0">
              <w:rPr>
                <w:rFonts w:ascii="Times New Roman" w:hAnsi="Times New Roman"/>
                <w:sz w:val="20"/>
              </w:rPr>
              <w:t>Value</w:t>
            </w:r>
          </w:p>
        </w:tc>
        <w:tc>
          <w:tcPr>
            <w:tcW w:w="1105" w:type="dxa"/>
            <w:tcBorders>
              <w:top w:val="single" w:sz="12" w:space="0" w:color="auto"/>
              <w:bottom w:val="single" w:sz="12" w:space="0" w:color="auto"/>
            </w:tcBorders>
            <w:vAlign w:val="center"/>
          </w:tcPr>
          <w:p w:rsidR="004169C9" w:rsidRPr="002E4CE0" w:rsidRDefault="006E1012" w:rsidP="009D2059">
            <w:pPr>
              <w:rPr>
                <w:rFonts w:ascii="Times New Roman" w:hAnsi="Times New Roman"/>
                <w:sz w:val="20"/>
              </w:rPr>
            </w:pPr>
            <w:r>
              <w:rPr>
                <w:rFonts w:ascii="Times New Roman" w:hAnsi="Times New Roman"/>
                <w:sz w:val="20"/>
              </w:rPr>
              <w:t xml:space="preserve">Award </w:t>
            </w:r>
            <w:r w:rsidR="004169C9" w:rsidRPr="002E4CE0">
              <w:rPr>
                <w:rFonts w:ascii="Times New Roman" w:hAnsi="Times New Roman"/>
                <w:sz w:val="20"/>
              </w:rPr>
              <w:t>Date</w:t>
            </w:r>
          </w:p>
        </w:tc>
        <w:tc>
          <w:tcPr>
            <w:tcW w:w="2718" w:type="dxa"/>
            <w:tcBorders>
              <w:top w:val="single" w:sz="12" w:space="0" w:color="auto"/>
              <w:bottom w:val="single" w:sz="12" w:space="0" w:color="auto"/>
              <w:right w:val="single" w:sz="12" w:space="0" w:color="auto"/>
            </w:tcBorders>
            <w:vAlign w:val="center"/>
          </w:tcPr>
          <w:p w:rsidR="004169C9" w:rsidRPr="002E4CE0" w:rsidRDefault="004169C9" w:rsidP="009D2059">
            <w:pPr>
              <w:rPr>
                <w:rFonts w:ascii="Times New Roman" w:hAnsi="Times New Roman"/>
                <w:sz w:val="20"/>
                <w:u w:val="single"/>
              </w:rPr>
            </w:pPr>
            <w:r w:rsidRPr="002E4CE0">
              <w:rPr>
                <w:rFonts w:ascii="Times New Roman" w:hAnsi="Times New Roman"/>
                <w:sz w:val="20"/>
              </w:rPr>
              <w:t>Notes</w:t>
            </w:r>
          </w:p>
        </w:tc>
      </w:tr>
      <w:tr w:rsidR="004169C9" w:rsidRPr="002E4CE0" w:rsidTr="006E1012">
        <w:tc>
          <w:tcPr>
            <w:tcW w:w="3496" w:type="dxa"/>
            <w:tcBorders>
              <w:top w:val="single" w:sz="12" w:space="0" w:color="auto"/>
            </w:tcBorders>
            <w:vAlign w:val="center"/>
          </w:tcPr>
          <w:p w:rsidR="004169C9" w:rsidRPr="009C3B6E" w:rsidRDefault="004169C9" w:rsidP="009D2059">
            <w:pPr>
              <w:rPr>
                <w:rFonts w:ascii="Times New Roman" w:hAnsi="Times New Roman"/>
                <w:sz w:val="20"/>
              </w:rPr>
            </w:pPr>
          </w:p>
        </w:tc>
        <w:tc>
          <w:tcPr>
            <w:tcW w:w="2331" w:type="dxa"/>
            <w:tcBorders>
              <w:top w:val="single" w:sz="12" w:space="0" w:color="auto"/>
            </w:tcBorders>
            <w:vAlign w:val="center"/>
          </w:tcPr>
          <w:p w:rsidR="004169C9" w:rsidRPr="009C3B6E" w:rsidRDefault="004169C9" w:rsidP="009D2059">
            <w:pPr>
              <w:rPr>
                <w:rFonts w:ascii="Times New Roman" w:hAnsi="Times New Roman"/>
                <w:sz w:val="20"/>
              </w:rPr>
            </w:pPr>
          </w:p>
        </w:tc>
        <w:tc>
          <w:tcPr>
            <w:tcW w:w="1258" w:type="dxa"/>
            <w:tcBorders>
              <w:top w:val="single" w:sz="12" w:space="0" w:color="auto"/>
            </w:tcBorders>
            <w:vAlign w:val="center"/>
          </w:tcPr>
          <w:p w:rsidR="004169C9" w:rsidRPr="009C3B6E" w:rsidRDefault="004169C9" w:rsidP="009D2059">
            <w:pPr>
              <w:rPr>
                <w:rFonts w:ascii="Times New Roman" w:hAnsi="Times New Roman"/>
                <w:sz w:val="20"/>
              </w:rPr>
            </w:pPr>
          </w:p>
        </w:tc>
        <w:tc>
          <w:tcPr>
            <w:tcW w:w="1105" w:type="dxa"/>
            <w:tcBorders>
              <w:top w:val="single" w:sz="12" w:space="0" w:color="auto"/>
            </w:tcBorders>
            <w:vAlign w:val="center"/>
          </w:tcPr>
          <w:p w:rsidR="004169C9" w:rsidRPr="009C3B6E" w:rsidRDefault="004169C9" w:rsidP="009D2059">
            <w:pPr>
              <w:rPr>
                <w:rFonts w:ascii="Times New Roman" w:hAnsi="Times New Roman"/>
                <w:sz w:val="20"/>
              </w:rPr>
            </w:pPr>
          </w:p>
        </w:tc>
        <w:tc>
          <w:tcPr>
            <w:tcW w:w="2718" w:type="dxa"/>
            <w:tcBorders>
              <w:top w:val="single" w:sz="12" w:space="0" w:color="auto"/>
            </w:tcBorders>
            <w:vAlign w:val="center"/>
          </w:tcPr>
          <w:p w:rsidR="004169C9" w:rsidRPr="009C3B6E" w:rsidRDefault="004169C9" w:rsidP="009D2059">
            <w:pPr>
              <w:rPr>
                <w:rFonts w:ascii="Times New Roman" w:hAnsi="Times New Roman"/>
                <w:sz w:val="20"/>
              </w:rPr>
            </w:pPr>
          </w:p>
        </w:tc>
      </w:tr>
    </w:tbl>
    <w:p w:rsidR="00332DB5" w:rsidRDefault="00332DB5">
      <w:pPr>
        <w:rPr>
          <w:rFonts w:ascii="Times New Roman" w:hAnsi="Times New Roman"/>
          <w:sz w:val="20"/>
        </w:rPr>
      </w:pPr>
    </w:p>
    <w:p w:rsidR="009C5366" w:rsidRPr="00220DC5" w:rsidRDefault="003172E5">
      <w:pPr>
        <w:rPr>
          <w:rFonts w:ascii="Times New Roman" w:hAnsi="Times New Roman"/>
          <w:b/>
          <w:sz w:val="20"/>
        </w:rPr>
      </w:pPr>
      <w:r w:rsidRPr="00220DC5">
        <w:rPr>
          <w:rFonts w:ascii="Times New Roman" w:hAnsi="Times New Roman"/>
          <w:sz w:val="20"/>
        </w:rPr>
        <w:lastRenderedPageBreak/>
        <w:tab/>
      </w:r>
    </w:p>
    <w:p w:rsidR="0066412A" w:rsidRDefault="0066412A" w:rsidP="004169C9">
      <w:pPr>
        <w:ind w:left="720" w:hanging="720"/>
        <w:rPr>
          <w:rFonts w:ascii="Times New Roman" w:hAnsi="Times New Roman"/>
          <w:sz w:val="20"/>
        </w:rPr>
      </w:pPr>
      <w:r w:rsidRPr="00220DC5">
        <w:rPr>
          <w:rFonts w:ascii="Times New Roman" w:hAnsi="Times New Roman"/>
          <w:b/>
          <w:sz w:val="20"/>
        </w:rPr>
        <w:t>III.</w:t>
      </w:r>
      <w:r w:rsidRPr="00220DC5">
        <w:rPr>
          <w:rFonts w:ascii="Times New Roman" w:hAnsi="Times New Roman"/>
          <w:b/>
          <w:sz w:val="20"/>
        </w:rPr>
        <w:tab/>
        <w:t>SCHOLARSHIP</w:t>
      </w:r>
      <w:r w:rsidRPr="00220DC5">
        <w:rPr>
          <w:rFonts w:ascii="Times New Roman" w:hAnsi="Times New Roman"/>
          <w:sz w:val="20"/>
        </w:rPr>
        <w:t xml:space="preserve">  </w:t>
      </w:r>
    </w:p>
    <w:p w:rsidR="0052327A" w:rsidRPr="00220DC5" w:rsidRDefault="0052327A" w:rsidP="004169C9">
      <w:pPr>
        <w:ind w:left="720" w:hanging="720"/>
        <w:rPr>
          <w:rFonts w:ascii="Times New Roman" w:hAnsi="Times New Roman"/>
          <w:sz w:val="20"/>
        </w:rPr>
      </w:pPr>
    </w:p>
    <w:p w:rsidR="0052327A" w:rsidRPr="00F11657" w:rsidRDefault="00EA1E19" w:rsidP="0052327A">
      <w:pPr>
        <w:ind w:left="720" w:hanging="720"/>
        <w:rPr>
          <w:rFonts w:ascii="Times New Roman" w:hAnsi="Times New Roman"/>
          <w:b/>
          <w:sz w:val="20"/>
        </w:rPr>
      </w:pPr>
      <w:r>
        <w:rPr>
          <w:rFonts w:ascii="Times New Roman" w:hAnsi="Times New Roman"/>
          <w:b/>
          <w:sz w:val="20"/>
        </w:rPr>
        <w:t xml:space="preserve">New </w:t>
      </w:r>
      <w:r w:rsidR="0052327A" w:rsidRPr="00F11657">
        <w:rPr>
          <w:rFonts w:ascii="Times New Roman" w:hAnsi="Times New Roman"/>
          <w:b/>
          <w:sz w:val="20"/>
        </w:rPr>
        <w:t>Refereed Journal Publications</w:t>
      </w:r>
      <w:r>
        <w:rPr>
          <w:rFonts w:ascii="Times New Roman" w:hAnsi="Times New Roman"/>
          <w:b/>
          <w:sz w:val="20"/>
        </w:rPr>
        <w:t xml:space="preserve"> In Print</w:t>
      </w:r>
      <w:r w:rsidR="009723CE">
        <w:rPr>
          <w:rFonts w:ascii="Times New Roman" w:hAnsi="Times New Roman"/>
          <w:b/>
          <w:sz w:val="20"/>
        </w:rPr>
        <w:t>.</w:t>
      </w:r>
    </w:p>
    <w:p w:rsidR="00102D53" w:rsidRDefault="00E16812" w:rsidP="0052327A">
      <w:pPr>
        <w:rPr>
          <w:rFonts w:ascii="Times New Roman" w:hAnsi="Times New Roman"/>
          <w:sz w:val="20"/>
        </w:rPr>
      </w:pPr>
      <w:r>
        <w:rPr>
          <w:rFonts w:ascii="Times New Roman" w:hAnsi="Times New Roman"/>
          <w:sz w:val="20"/>
        </w:rPr>
        <w:t>List f</w:t>
      </w:r>
      <w:r w:rsidR="0052327A">
        <w:rPr>
          <w:rFonts w:ascii="Times New Roman" w:hAnsi="Times New Roman"/>
          <w:sz w:val="20"/>
        </w:rPr>
        <w:t xml:space="preserve">ull bibliographic information </w:t>
      </w:r>
      <w:r>
        <w:rPr>
          <w:rFonts w:ascii="Times New Roman" w:hAnsi="Times New Roman"/>
          <w:sz w:val="20"/>
        </w:rPr>
        <w:t>such as</w:t>
      </w:r>
      <w:r w:rsidR="0052327A">
        <w:rPr>
          <w:rFonts w:ascii="Times New Roman" w:hAnsi="Times New Roman"/>
          <w:sz w:val="20"/>
        </w:rPr>
        <w:t xml:space="preserve"> authors, title, journal, volume (Vol.), number (No.), pages (pp.), month and year</w:t>
      </w:r>
      <w:r w:rsidR="001920F9">
        <w:rPr>
          <w:rFonts w:ascii="Times New Roman" w:hAnsi="Times New Roman"/>
          <w:sz w:val="20"/>
        </w:rPr>
        <w:t>, as applicable</w:t>
      </w:r>
      <w:r w:rsidR="0052327A">
        <w:rPr>
          <w:rFonts w:ascii="Times New Roman" w:hAnsi="Times New Roman"/>
          <w:sz w:val="20"/>
        </w:rPr>
        <w:t>.</w:t>
      </w:r>
      <w:r w:rsidR="001920F9">
        <w:rPr>
          <w:rFonts w:ascii="Times New Roman" w:hAnsi="Times New Roman"/>
          <w:sz w:val="20"/>
        </w:rPr>
        <w:t xml:space="preserve"> </w:t>
      </w:r>
      <w:r w:rsidR="00297E09">
        <w:rPr>
          <w:rFonts w:ascii="Times New Roman" w:hAnsi="Times New Roman"/>
          <w:sz w:val="20"/>
        </w:rPr>
        <w:t xml:space="preserve"> Articles accepted for publication but that have not yet appeared in printed form should </w:t>
      </w:r>
      <w:r w:rsidR="00EA1E19">
        <w:rPr>
          <w:rFonts w:ascii="Times New Roman" w:hAnsi="Times New Roman"/>
          <w:sz w:val="20"/>
        </w:rPr>
        <w:t xml:space="preserve">not </w:t>
      </w:r>
      <w:r w:rsidR="00297E09">
        <w:rPr>
          <w:rFonts w:ascii="Times New Roman" w:hAnsi="Times New Roman"/>
          <w:sz w:val="20"/>
        </w:rPr>
        <w:t xml:space="preserve">be </w:t>
      </w:r>
      <w:r w:rsidR="00EA1E19">
        <w:rPr>
          <w:rFonts w:ascii="Times New Roman" w:hAnsi="Times New Roman"/>
          <w:sz w:val="20"/>
        </w:rPr>
        <w:t xml:space="preserve">listed here (see below).  </w:t>
      </w:r>
      <w:r w:rsidR="00297E09">
        <w:rPr>
          <w:rFonts w:ascii="Times New Roman" w:hAnsi="Times New Roman"/>
          <w:sz w:val="20"/>
        </w:rPr>
        <w:t xml:space="preserve">Articles submitted for publication but not </w:t>
      </w:r>
      <w:r w:rsidR="00102D53">
        <w:rPr>
          <w:rFonts w:ascii="Times New Roman" w:hAnsi="Times New Roman"/>
          <w:sz w:val="20"/>
        </w:rPr>
        <w:t xml:space="preserve">yet </w:t>
      </w:r>
      <w:r w:rsidR="00297E09">
        <w:rPr>
          <w:rFonts w:ascii="Times New Roman" w:hAnsi="Times New Roman"/>
          <w:sz w:val="20"/>
        </w:rPr>
        <w:t>accept</w:t>
      </w:r>
      <w:r w:rsidR="00102D53">
        <w:rPr>
          <w:rFonts w:ascii="Times New Roman" w:hAnsi="Times New Roman"/>
          <w:sz w:val="20"/>
        </w:rPr>
        <w:t>ed</w:t>
      </w:r>
      <w:r w:rsidR="00297E09">
        <w:rPr>
          <w:rFonts w:ascii="Times New Roman" w:hAnsi="Times New Roman"/>
          <w:sz w:val="20"/>
        </w:rPr>
        <w:t xml:space="preserve"> should not be included here (see below).</w:t>
      </w:r>
      <w:r w:rsidR="00102D53">
        <w:rPr>
          <w:rFonts w:ascii="Times New Roman" w:hAnsi="Times New Roman"/>
          <w:sz w:val="20"/>
        </w:rPr>
        <w:t xml:space="preserve">  Student co-authors should be designated with asterisks</w:t>
      </w:r>
      <w:r w:rsidR="00385218">
        <w:rPr>
          <w:rFonts w:ascii="Times New Roman" w:hAnsi="Times New Roman"/>
          <w:sz w:val="20"/>
        </w:rPr>
        <w:t xml:space="preserve"> </w:t>
      </w:r>
      <w:r w:rsidR="00102D53">
        <w:rPr>
          <w:rFonts w:ascii="Times New Roman" w:hAnsi="Times New Roman"/>
          <w:sz w:val="20"/>
        </w:rPr>
        <w:t>(*).</w:t>
      </w:r>
    </w:p>
    <w:p w:rsidR="00297E09" w:rsidRDefault="00297E09" w:rsidP="0052327A">
      <w:pPr>
        <w:rPr>
          <w:rFonts w:ascii="Times New Roman" w:hAnsi="Times New Roman"/>
          <w:sz w:val="20"/>
        </w:rPr>
      </w:pPr>
    </w:p>
    <w:p w:rsidR="00EA1E19" w:rsidRDefault="00EA1E19" w:rsidP="0052327A">
      <w:pPr>
        <w:rPr>
          <w:rFonts w:ascii="Times New Roman" w:hAnsi="Times New Roman"/>
          <w:sz w:val="20"/>
        </w:rPr>
      </w:pPr>
    </w:p>
    <w:p w:rsidR="00EA1E19" w:rsidRDefault="00EA1E19" w:rsidP="0052327A">
      <w:pPr>
        <w:rPr>
          <w:rFonts w:ascii="Times New Roman" w:hAnsi="Times New Roman"/>
          <w:sz w:val="20"/>
        </w:rPr>
      </w:pPr>
    </w:p>
    <w:p w:rsidR="00EA1E19" w:rsidRPr="00F11657" w:rsidRDefault="00EA1E19" w:rsidP="00EA1E19">
      <w:pPr>
        <w:ind w:left="720" w:hanging="720"/>
        <w:rPr>
          <w:rFonts w:ascii="Times New Roman" w:hAnsi="Times New Roman"/>
          <w:b/>
          <w:sz w:val="20"/>
        </w:rPr>
      </w:pPr>
      <w:r>
        <w:rPr>
          <w:rFonts w:ascii="Times New Roman" w:hAnsi="Times New Roman"/>
          <w:b/>
          <w:sz w:val="20"/>
        </w:rPr>
        <w:t xml:space="preserve">New </w:t>
      </w:r>
      <w:r w:rsidRPr="00F11657">
        <w:rPr>
          <w:rFonts w:ascii="Times New Roman" w:hAnsi="Times New Roman"/>
          <w:b/>
          <w:sz w:val="20"/>
        </w:rPr>
        <w:t>Refereed Journal Publications</w:t>
      </w:r>
      <w:r>
        <w:rPr>
          <w:rFonts w:ascii="Times New Roman" w:hAnsi="Times New Roman"/>
          <w:b/>
          <w:sz w:val="20"/>
        </w:rPr>
        <w:t xml:space="preserve"> To Appear.</w:t>
      </w:r>
    </w:p>
    <w:p w:rsidR="00EA1E19" w:rsidRDefault="00EA1E19" w:rsidP="00EA1E19">
      <w:pPr>
        <w:rPr>
          <w:rFonts w:ascii="Times New Roman" w:hAnsi="Times New Roman"/>
          <w:sz w:val="20"/>
        </w:rPr>
      </w:pPr>
      <w:r>
        <w:rPr>
          <w:rFonts w:ascii="Times New Roman" w:hAnsi="Times New Roman"/>
          <w:sz w:val="20"/>
        </w:rPr>
        <w:t>List as much full bibliographic information as available for articles that have been accepted for publication but have not yet appeared in printed form.  Such articles should be denoted as “(to appear)”.  Articles submitted for publication but not yet accepted should not be included here (see below).  Student co-authors should be designated with asterisks (*).</w:t>
      </w:r>
    </w:p>
    <w:p w:rsidR="00EA1E19" w:rsidRPr="00297E09" w:rsidRDefault="00EA1E19" w:rsidP="0052327A">
      <w:pPr>
        <w:rPr>
          <w:rFonts w:ascii="Times New Roman" w:hAnsi="Times New Roman"/>
          <w:sz w:val="20"/>
        </w:rPr>
      </w:pPr>
    </w:p>
    <w:p w:rsidR="0052327A" w:rsidRPr="007F2B2F" w:rsidRDefault="0052327A" w:rsidP="00EF7869">
      <w:pPr>
        <w:rPr>
          <w:rFonts w:ascii="Times New Roman" w:hAnsi="Times New Roman"/>
          <w:b/>
          <w:sz w:val="20"/>
          <w:u w:val="single"/>
        </w:rPr>
      </w:pPr>
    </w:p>
    <w:p w:rsidR="0021591C" w:rsidRDefault="0021591C" w:rsidP="0021591C">
      <w:pPr>
        <w:ind w:left="720" w:hanging="720"/>
        <w:rPr>
          <w:rFonts w:ascii="Times New Roman" w:hAnsi="Times New Roman"/>
          <w:b/>
          <w:sz w:val="20"/>
        </w:rPr>
      </w:pPr>
    </w:p>
    <w:p w:rsidR="0021591C" w:rsidRPr="00E76B46" w:rsidRDefault="0021591C" w:rsidP="0021591C">
      <w:pPr>
        <w:ind w:left="720" w:hanging="720"/>
        <w:rPr>
          <w:rFonts w:ascii="Times New Roman" w:hAnsi="Times New Roman"/>
          <w:b/>
          <w:sz w:val="20"/>
        </w:rPr>
      </w:pPr>
      <w:r w:rsidRPr="00E76B46">
        <w:rPr>
          <w:rFonts w:ascii="Times New Roman" w:hAnsi="Times New Roman"/>
          <w:b/>
          <w:sz w:val="20"/>
        </w:rPr>
        <w:t xml:space="preserve">Refereed Conference Papers (Full </w:t>
      </w:r>
      <w:r w:rsidR="00207D46">
        <w:rPr>
          <w:rFonts w:ascii="Times New Roman" w:hAnsi="Times New Roman"/>
          <w:b/>
          <w:sz w:val="20"/>
        </w:rPr>
        <w:t xml:space="preserve">Paper </w:t>
      </w:r>
      <w:r w:rsidRPr="00E76B46">
        <w:rPr>
          <w:rFonts w:ascii="Times New Roman" w:hAnsi="Times New Roman"/>
          <w:b/>
          <w:sz w:val="20"/>
        </w:rPr>
        <w:t>Review</w:t>
      </w:r>
      <w:r w:rsidR="00207D46">
        <w:rPr>
          <w:rFonts w:ascii="Times New Roman" w:hAnsi="Times New Roman"/>
          <w:b/>
          <w:sz w:val="20"/>
        </w:rPr>
        <w:t>ed</w:t>
      </w:r>
      <w:r w:rsidRPr="00E76B46">
        <w:rPr>
          <w:rFonts w:ascii="Times New Roman" w:hAnsi="Times New Roman"/>
          <w:b/>
          <w:sz w:val="20"/>
        </w:rPr>
        <w:t>)</w:t>
      </w:r>
      <w:r w:rsidRPr="00E76B46">
        <w:rPr>
          <w:rFonts w:ascii="Times New Roman" w:hAnsi="Times New Roman"/>
          <w:sz w:val="20"/>
        </w:rPr>
        <w:t>.</w:t>
      </w:r>
    </w:p>
    <w:p w:rsidR="0021591C" w:rsidRPr="00E76B46" w:rsidRDefault="00E16812" w:rsidP="0021591C">
      <w:pPr>
        <w:rPr>
          <w:rFonts w:ascii="Times New Roman" w:hAnsi="Times New Roman"/>
          <w:sz w:val="20"/>
        </w:rPr>
      </w:pPr>
      <w:r>
        <w:rPr>
          <w:rFonts w:ascii="Times New Roman" w:hAnsi="Times New Roman"/>
          <w:sz w:val="20"/>
        </w:rPr>
        <w:t>List f</w:t>
      </w:r>
      <w:r w:rsidR="0021591C" w:rsidRPr="00E76B46">
        <w:rPr>
          <w:rFonts w:ascii="Times New Roman" w:hAnsi="Times New Roman"/>
          <w:sz w:val="20"/>
        </w:rPr>
        <w:t>ull bi</w:t>
      </w:r>
      <w:r>
        <w:rPr>
          <w:rFonts w:ascii="Times New Roman" w:hAnsi="Times New Roman"/>
          <w:sz w:val="20"/>
        </w:rPr>
        <w:t>bliographic information such as</w:t>
      </w:r>
      <w:r w:rsidR="0021591C" w:rsidRPr="00E76B46">
        <w:rPr>
          <w:rFonts w:ascii="Times New Roman" w:hAnsi="Times New Roman"/>
          <w:sz w:val="20"/>
        </w:rPr>
        <w:t xml:space="preserve"> presenters, </w:t>
      </w:r>
      <w:r w:rsidR="0021591C">
        <w:rPr>
          <w:rFonts w:ascii="Times New Roman" w:hAnsi="Times New Roman"/>
          <w:sz w:val="20"/>
        </w:rPr>
        <w:t>conference designation</w:t>
      </w:r>
      <w:r w:rsidR="0021591C" w:rsidRPr="00E76B46">
        <w:rPr>
          <w:rFonts w:ascii="Times New Roman" w:hAnsi="Times New Roman"/>
          <w:sz w:val="20"/>
        </w:rPr>
        <w:t xml:space="preserve"> number, title, name of conference, location (city and state), and dates presented (days, month, year)</w:t>
      </w:r>
      <w:r>
        <w:rPr>
          <w:rFonts w:ascii="Times New Roman" w:hAnsi="Times New Roman"/>
          <w:sz w:val="20"/>
        </w:rPr>
        <w:t>, as applicable</w:t>
      </w:r>
      <w:r w:rsidR="0021591C" w:rsidRPr="00E76B46">
        <w:rPr>
          <w:rFonts w:ascii="Times New Roman" w:hAnsi="Times New Roman"/>
          <w:sz w:val="20"/>
        </w:rPr>
        <w:t xml:space="preserve">. </w:t>
      </w:r>
      <w:r w:rsidR="00485D83">
        <w:rPr>
          <w:rFonts w:ascii="Times New Roman" w:hAnsi="Times New Roman"/>
          <w:sz w:val="20"/>
        </w:rPr>
        <w:t xml:space="preserve">  Include </w:t>
      </w:r>
      <w:r w:rsidR="00290F57">
        <w:rPr>
          <w:rFonts w:ascii="Times New Roman" w:hAnsi="Times New Roman"/>
          <w:sz w:val="20"/>
        </w:rPr>
        <w:t xml:space="preserve">here </w:t>
      </w:r>
      <w:r w:rsidR="00485D83">
        <w:rPr>
          <w:rFonts w:ascii="Times New Roman" w:hAnsi="Times New Roman"/>
          <w:sz w:val="20"/>
        </w:rPr>
        <w:t xml:space="preserve">only </w:t>
      </w:r>
      <w:r w:rsidR="00290F57">
        <w:rPr>
          <w:rFonts w:ascii="Times New Roman" w:hAnsi="Times New Roman"/>
          <w:sz w:val="20"/>
        </w:rPr>
        <w:t>conference proceedings papers that were accepted based on a review of the entire paper and not only on its abstract.</w:t>
      </w:r>
      <w:r w:rsidR="00102D53">
        <w:rPr>
          <w:rFonts w:ascii="Times New Roman" w:hAnsi="Times New Roman"/>
          <w:sz w:val="20"/>
        </w:rPr>
        <w:t xml:space="preserve">  Student co-authors should be designated with asterisks</w:t>
      </w:r>
      <w:r w:rsidR="007D67F0">
        <w:rPr>
          <w:rFonts w:ascii="Times New Roman" w:hAnsi="Times New Roman"/>
          <w:sz w:val="20"/>
        </w:rPr>
        <w:t xml:space="preserve"> </w:t>
      </w:r>
      <w:r w:rsidR="00102D53">
        <w:rPr>
          <w:rFonts w:ascii="Times New Roman" w:hAnsi="Times New Roman"/>
          <w:sz w:val="20"/>
        </w:rPr>
        <w:t>(*).  The person presenting the paper at the conference should be denoted by #.</w:t>
      </w:r>
    </w:p>
    <w:p w:rsidR="0021591C" w:rsidRDefault="0021591C" w:rsidP="0021591C">
      <w:pPr>
        <w:ind w:left="720" w:hanging="720"/>
        <w:rPr>
          <w:rFonts w:ascii="Times New Roman" w:hAnsi="Times New Roman"/>
          <w:b/>
          <w:sz w:val="20"/>
          <w:u w:val="single"/>
        </w:rPr>
      </w:pPr>
    </w:p>
    <w:p w:rsidR="00350F28" w:rsidRPr="007F2B2F" w:rsidRDefault="00350F28" w:rsidP="0021591C">
      <w:pPr>
        <w:ind w:left="720" w:hanging="720"/>
        <w:rPr>
          <w:rFonts w:ascii="Times New Roman" w:hAnsi="Times New Roman"/>
          <w:b/>
          <w:sz w:val="20"/>
          <w:u w:val="single"/>
        </w:rPr>
      </w:pPr>
    </w:p>
    <w:p w:rsidR="0021591C" w:rsidRPr="007F2B2F" w:rsidRDefault="0021591C" w:rsidP="0021591C">
      <w:pPr>
        <w:ind w:left="720" w:hanging="720"/>
        <w:rPr>
          <w:rFonts w:ascii="Times New Roman" w:hAnsi="Times New Roman"/>
          <w:b/>
          <w:sz w:val="20"/>
          <w:u w:val="single"/>
        </w:rPr>
      </w:pPr>
    </w:p>
    <w:p w:rsidR="0021591C" w:rsidRPr="00E76B46" w:rsidRDefault="0021591C" w:rsidP="0021591C">
      <w:pPr>
        <w:ind w:left="720" w:hanging="720"/>
        <w:rPr>
          <w:rFonts w:ascii="Times New Roman" w:hAnsi="Times New Roman"/>
          <w:b/>
          <w:sz w:val="20"/>
        </w:rPr>
      </w:pPr>
      <w:r w:rsidRPr="00E76B46">
        <w:rPr>
          <w:rFonts w:ascii="Times New Roman" w:hAnsi="Times New Roman"/>
          <w:b/>
          <w:sz w:val="20"/>
        </w:rPr>
        <w:t>Refereed Conference Papers (Abstract Review</w:t>
      </w:r>
      <w:r w:rsidR="00207D46">
        <w:rPr>
          <w:rFonts w:ascii="Times New Roman" w:hAnsi="Times New Roman"/>
          <w:b/>
          <w:sz w:val="20"/>
        </w:rPr>
        <w:t>ed</w:t>
      </w:r>
      <w:r w:rsidRPr="00E76B46">
        <w:rPr>
          <w:rFonts w:ascii="Times New Roman" w:hAnsi="Times New Roman"/>
          <w:b/>
          <w:sz w:val="20"/>
        </w:rPr>
        <w:t>)</w:t>
      </w:r>
      <w:r w:rsidR="009723CE">
        <w:rPr>
          <w:rFonts w:ascii="Times New Roman" w:hAnsi="Times New Roman"/>
          <w:b/>
          <w:sz w:val="20"/>
        </w:rPr>
        <w:t>.</w:t>
      </w:r>
      <w:r w:rsidRPr="00E76B46">
        <w:rPr>
          <w:rFonts w:ascii="Times New Roman" w:hAnsi="Times New Roman"/>
          <w:sz w:val="20"/>
        </w:rPr>
        <w:t xml:space="preserve"> </w:t>
      </w:r>
    </w:p>
    <w:p w:rsidR="00102D53" w:rsidRPr="00E76B46" w:rsidRDefault="00E16812" w:rsidP="00102D53">
      <w:pPr>
        <w:rPr>
          <w:rFonts w:ascii="Times New Roman" w:hAnsi="Times New Roman"/>
          <w:sz w:val="20"/>
        </w:rPr>
      </w:pPr>
      <w:r>
        <w:rPr>
          <w:rFonts w:ascii="Times New Roman" w:hAnsi="Times New Roman"/>
          <w:sz w:val="20"/>
        </w:rPr>
        <w:t>List f</w:t>
      </w:r>
      <w:r w:rsidR="0021591C" w:rsidRPr="00E76B46">
        <w:rPr>
          <w:rFonts w:ascii="Times New Roman" w:hAnsi="Times New Roman"/>
          <w:sz w:val="20"/>
        </w:rPr>
        <w:t xml:space="preserve">ull bibliographic information </w:t>
      </w:r>
      <w:r>
        <w:rPr>
          <w:rFonts w:ascii="Times New Roman" w:hAnsi="Times New Roman"/>
          <w:sz w:val="20"/>
        </w:rPr>
        <w:t xml:space="preserve">such as </w:t>
      </w:r>
      <w:r w:rsidR="0021591C" w:rsidRPr="00E76B46">
        <w:rPr>
          <w:rFonts w:ascii="Times New Roman" w:hAnsi="Times New Roman"/>
          <w:sz w:val="20"/>
        </w:rPr>
        <w:t xml:space="preserve">presenters, </w:t>
      </w:r>
      <w:r w:rsidR="0021591C">
        <w:rPr>
          <w:rFonts w:ascii="Times New Roman" w:hAnsi="Times New Roman"/>
          <w:sz w:val="20"/>
        </w:rPr>
        <w:t>conference designation</w:t>
      </w:r>
      <w:r w:rsidR="0021591C" w:rsidRPr="00E76B46">
        <w:rPr>
          <w:rFonts w:ascii="Times New Roman" w:hAnsi="Times New Roman"/>
          <w:sz w:val="20"/>
        </w:rPr>
        <w:t xml:space="preserve"> number, title, name of conference, location (city and state), and dates presented (days, month, year)</w:t>
      </w:r>
      <w:r>
        <w:rPr>
          <w:rFonts w:ascii="Times New Roman" w:hAnsi="Times New Roman"/>
          <w:sz w:val="20"/>
        </w:rPr>
        <w:t>, as applicable</w:t>
      </w:r>
      <w:r w:rsidR="0021591C" w:rsidRPr="00E76B46">
        <w:rPr>
          <w:rFonts w:ascii="Times New Roman" w:hAnsi="Times New Roman"/>
          <w:sz w:val="20"/>
        </w:rPr>
        <w:t>.</w:t>
      </w:r>
      <w:r w:rsidR="00290F57">
        <w:rPr>
          <w:rFonts w:ascii="Times New Roman" w:hAnsi="Times New Roman"/>
          <w:sz w:val="20"/>
        </w:rPr>
        <w:t xml:space="preserve">  Include here only conference proceedings papers that were accepted based only its abstract.</w:t>
      </w:r>
      <w:r w:rsidR="00102D53">
        <w:rPr>
          <w:rFonts w:ascii="Times New Roman" w:hAnsi="Times New Roman"/>
          <w:sz w:val="20"/>
        </w:rPr>
        <w:t xml:space="preserve"> Student co-authors should be designated with asterisks</w:t>
      </w:r>
      <w:r w:rsidR="00713C92">
        <w:rPr>
          <w:rFonts w:ascii="Times New Roman" w:hAnsi="Times New Roman"/>
          <w:sz w:val="20"/>
        </w:rPr>
        <w:t xml:space="preserve"> </w:t>
      </w:r>
      <w:r w:rsidR="00102D53">
        <w:rPr>
          <w:rFonts w:ascii="Times New Roman" w:hAnsi="Times New Roman"/>
          <w:sz w:val="20"/>
        </w:rPr>
        <w:t>(*).  The person presenting the paper at the conference should be denoted by #.</w:t>
      </w:r>
      <w:r w:rsidR="00227FCF">
        <w:rPr>
          <w:rFonts w:ascii="Times New Roman" w:hAnsi="Times New Roman"/>
          <w:sz w:val="20"/>
        </w:rPr>
        <w:t xml:space="preserve"> </w:t>
      </w:r>
    </w:p>
    <w:p w:rsidR="0021591C" w:rsidRDefault="0021591C" w:rsidP="0021591C">
      <w:pPr>
        <w:rPr>
          <w:rFonts w:ascii="Times New Roman" w:hAnsi="Times New Roman"/>
          <w:sz w:val="20"/>
        </w:rPr>
      </w:pPr>
    </w:p>
    <w:p w:rsidR="00290F57" w:rsidRPr="00E76B46" w:rsidRDefault="00290F57" w:rsidP="0021591C">
      <w:pPr>
        <w:rPr>
          <w:rFonts w:ascii="Times New Roman" w:hAnsi="Times New Roman"/>
          <w:sz w:val="20"/>
        </w:rPr>
      </w:pPr>
    </w:p>
    <w:p w:rsidR="0021591C" w:rsidRPr="00E76B46" w:rsidRDefault="0021591C" w:rsidP="0021591C">
      <w:pPr>
        <w:ind w:left="720" w:hanging="720"/>
        <w:rPr>
          <w:rFonts w:ascii="Times New Roman" w:hAnsi="Times New Roman"/>
          <w:b/>
          <w:sz w:val="20"/>
        </w:rPr>
      </w:pPr>
    </w:p>
    <w:p w:rsidR="0021591C" w:rsidRPr="00E76B46" w:rsidRDefault="0021591C" w:rsidP="0021591C">
      <w:pPr>
        <w:ind w:left="720" w:hanging="720"/>
        <w:rPr>
          <w:rFonts w:ascii="Times New Roman" w:hAnsi="Times New Roman"/>
          <w:b/>
          <w:sz w:val="20"/>
        </w:rPr>
      </w:pPr>
      <w:r w:rsidRPr="00E76B46">
        <w:rPr>
          <w:rFonts w:ascii="Times New Roman" w:hAnsi="Times New Roman"/>
          <w:b/>
          <w:sz w:val="20"/>
        </w:rPr>
        <w:t xml:space="preserve">Invited </w:t>
      </w:r>
      <w:r w:rsidR="00207D46">
        <w:rPr>
          <w:rFonts w:ascii="Times New Roman" w:hAnsi="Times New Roman"/>
          <w:b/>
          <w:sz w:val="20"/>
        </w:rPr>
        <w:t xml:space="preserve">Talks and </w:t>
      </w:r>
      <w:r w:rsidRPr="00E76B46">
        <w:rPr>
          <w:rFonts w:ascii="Times New Roman" w:hAnsi="Times New Roman"/>
          <w:b/>
          <w:sz w:val="20"/>
        </w:rPr>
        <w:t>Papers</w:t>
      </w:r>
      <w:r w:rsidR="009723CE">
        <w:rPr>
          <w:rFonts w:ascii="Times New Roman" w:hAnsi="Times New Roman"/>
          <w:b/>
          <w:sz w:val="20"/>
        </w:rPr>
        <w:t>.</w:t>
      </w:r>
    </w:p>
    <w:p w:rsidR="00102D53" w:rsidRPr="00E76B46" w:rsidRDefault="00E16812" w:rsidP="00102D53">
      <w:pPr>
        <w:rPr>
          <w:rFonts w:ascii="Times New Roman" w:hAnsi="Times New Roman"/>
          <w:sz w:val="20"/>
        </w:rPr>
      </w:pPr>
      <w:r>
        <w:rPr>
          <w:rFonts w:ascii="Times New Roman" w:hAnsi="Times New Roman"/>
          <w:sz w:val="20"/>
        </w:rPr>
        <w:t>List f</w:t>
      </w:r>
      <w:r w:rsidR="0021591C" w:rsidRPr="00E76B46">
        <w:rPr>
          <w:rFonts w:ascii="Times New Roman" w:hAnsi="Times New Roman"/>
          <w:sz w:val="20"/>
        </w:rPr>
        <w:t xml:space="preserve">ull bibliographic information </w:t>
      </w:r>
      <w:r>
        <w:rPr>
          <w:rFonts w:ascii="Times New Roman" w:hAnsi="Times New Roman"/>
          <w:sz w:val="20"/>
        </w:rPr>
        <w:t xml:space="preserve">such as </w:t>
      </w:r>
      <w:r w:rsidR="0021591C" w:rsidRPr="00E76B46">
        <w:rPr>
          <w:rFonts w:ascii="Times New Roman" w:hAnsi="Times New Roman"/>
          <w:sz w:val="20"/>
        </w:rPr>
        <w:t xml:space="preserve">presenters, </w:t>
      </w:r>
      <w:r w:rsidR="0021591C">
        <w:rPr>
          <w:rFonts w:ascii="Times New Roman" w:hAnsi="Times New Roman"/>
          <w:sz w:val="20"/>
        </w:rPr>
        <w:t>conference designation</w:t>
      </w:r>
      <w:r w:rsidR="0021591C" w:rsidRPr="00E76B46">
        <w:rPr>
          <w:rFonts w:ascii="Times New Roman" w:hAnsi="Times New Roman"/>
          <w:sz w:val="20"/>
        </w:rPr>
        <w:t xml:space="preserve"> number, title, name of conference, location (city and state), and dates presented (days, month, year)</w:t>
      </w:r>
      <w:r>
        <w:rPr>
          <w:rFonts w:ascii="Times New Roman" w:hAnsi="Times New Roman"/>
          <w:sz w:val="20"/>
        </w:rPr>
        <w:t>, as applicable</w:t>
      </w:r>
      <w:r w:rsidR="0021591C" w:rsidRPr="00E76B46">
        <w:rPr>
          <w:rFonts w:ascii="Times New Roman" w:hAnsi="Times New Roman"/>
          <w:sz w:val="20"/>
        </w:rPr>
        <w:t>.</w:t>
      </w:r>
      <w:r w:rsidR="00207D46">
        <w:rPr>
          <w:rFonts w:ascii="Times New Roman" w:hAnsi="Times New Roman"/>
          <w:sz w:val="20"/>
        </w:rPr>
        <w:t xml:space="preserve">  Include here talks and </w:t>
      </w:r>
      <w:r w:rsidR="007667B3">
        <w:rPr>
          <w:rFonts w:ascii="Times New Roman" w:hAnsi="Times New Roman"/>
          <w:sz w:val="20"/>
        </w:rPr>
        <w:t xml:space="preserve">presented </w:t>
      </w:r>
      <w:r w:rsidR="00207D46">
        <w:rPr>
          <w:rFonts w:ascii="Times New Roman" w:hAnsi="Times New Roman"/>
          <w:sz w:val="20"/>
        </w:rPr>
        <w:t>papers that were not part of a formal conference proceedings.</w:t>
      </w:r>
      <w:r w:rsidR="00102D53">
        <w:rPr>
          <w:rFonts w:ascii="Times New Roman" w:hAnsi="Times New Roman"/>
          <w:sz w:val="20"/>
        </w:rPr>
        <w:t xml:space="preserve"> </w:t>
      </w:r>
      <w:r w:rsidR="001C7332">
        <w:rPr>
          <w:rFonts w:ascii="Times New Roman" w:hAnsi="Times New Roman"/>
          <w:sz w:val="20"/>
        </w:rPr>
        <w:t xml:space="preserve"> </w:t>
      </w:r>
      <w:r w:rsidR="00102D53">
        <w:rPr>
          <w:rFonts w:ascii="Times New Roman" w:hAnsi="Times New Roman"/>
          <w:sz w:val="20"/>
        </w:rPr>
        <w:t>Student co-authors should be designated with asterisks</w:t>
      </w:r>
      <w:r w:rsidR="00713C92">
        <w:rPr>
          <w:rFonts w:ascii="Times New Roman" w:hAnsi="Times New Roman"/>
          <w:sz w:val="20"/>
        </w:rPr>
        <w:t xml:space="preserve"> </w:t>
      </w:r>
      <w:r w:rsidR="00102D53">
        <w:rPr>
          <w:rFonts w:ascii="Times New Roman" w:hAnsi="Times New Roman"/>
          <w:sz w:val="20"/>
        </w:rPr>
        <w:t>(*).  The person presenting the</w:t>
      </w:r>
      <w:r w:rsidR="001C7332">
        <w:rPr>
          <w:rFonts w:ascii="Times New Roman" w:hAnsi="Times New Roman"/>
          <w:sz w:val="20"/>
        </w:rPr>
        <w:t xml:space="preserve"> talk</w:t>
      </w:r>
      <w:r w:rsidR="00102D53">
        <w:rPr>
          <w:rFonts w:ascii="Times New Roman" w:hAnsi="Times New Roman"/>
          <w:sz w:val="20"/>
        </w:rPr>
        <w:t xml:space="preserve"> should be denoted by #.</w:t>
      </w:r>
    </w:p>
    <w:p w:rsidR="0021591C" w:rsidRDefault="0021591C" w:rsidP="0021591C">
      <w:pPr>
        <w:rPr>
          <w:rFonts w:ascii="Times New Roman" w:hAnsi="Times New Roman"/>
          <w:sz w:val="20"/>
        </w:rPr>
      </w:pPr>
    </w:p>
    <w:p w:rsidR="00207D46" w:rsidRDefault="00207D46" w:rsidP="0021591C">
      <w:pPr>
        <w:rPr>
          <w:rFonts w:ascii="Times New Roman" w:hAnsi="Times New Roman"/>
          <w:sz w:val="20"/>
        </w:rPr>
      </w:pPr>
    </w:p>
    <w:p w:rsidR="007D6E9B" w:rsidRDefault="007D6E9B" w:rsidP="0021591C">
      <w:pPr>
        <w:rPr>
          <w:rFonts w:ascii="Times New Roman" w:hAnsi="Times New Roman"/>
          <w:sz w:val="20"/>
        </w:rPr>
      </w:pPr>
    </w:p>
    <w:p w:rsidR="007D6E9B" w:rsidRPr="00E76B46" w:rsidRDefault="007D6E9B" w:rsidP="007D6E9B">
      <w:pPr>
        <w:ind w:left="720" w:hanging="720"/>
        <w:rPr>
          <w:rFonts w:ascii="Times New Roman" w:hAnsi="Times New Roman"/>
          <w:b/>
          <w:sz w:val="20"/>
        </w:rPr>
      </w:pPr>
      <w:r w:rsidRPr="00E76B46">
        <w:rPr>
          <w:rFonts w:ascii="Times New Roman" w:hAnsi="Times New Roman"/>
          <w:b/>
          <w:sz w:val="20"/>
        </w:rPr>
        <w:t>Books and Chapters in Books</w:t>
      </w:r>
      <w:r>
        <w:rPr>
          <w:rFonts w:ascii="Times New Roman" w:hAnsi="Times New Roman"/>
          <w:b/>
          <w:sz w:val="20"/>
        </w:rPr>
        <w:t>.</w:t>
      </w:r>
    </w:p>
    <w:p w:rsidR="007D6E9B" w:rsidRPr="00E76B46" w:rsidRDefault="002970C7" w:rsidP="007D6E9B">
      <w:pPr>
        <w:ind w:left="720" w:hanging="720"/>
        <w:rPr>
          <w:rFonts w:ascii="Times New Roman" w:hAnsi="Times New Roman"/>
          <w:sz w:val="20"/>
        </w:rPr>
      </w:pPr>
      <w:r>
        <w:rPr>
          <w:rFonts w:ascii="Times New Roman" w:hAnsi="Times New Roman"/>
          <w:sz w:val="20"/>
        </w:rPr>
        <w:t>Provide f</w:t>
      </w:r>
      <w:r w:rsidR="007D6E9B" w:rsidRPr="00E76B46">
        <w:rPr>
          <w:rFonts w:ascii="Times New Roman" w:hAnsi="Times New Roman"/>
          <w:sz w:val="20"/>
        </w:rPr>
        <w:t>ull bibliographic information</w:t>
      </w:r>
      <w:r>
        <w:rPr>
          <w:rFonts w:ascii="Times New Roman" w:hAnsi="Times New Roman"/>
          <w:sz w:val="20"/>
        </w:rPr>
        <w:t xml:space="preserve"> such as</w:t>
      </w:r>
      <w:r w:rsidR="007D6E9B" w:rsidRPr="00E76B46">
        <w:rPr>
          <w:rFonts w:ascii="Times New Roman" w:hAnsi="Times New Roman"/>
          <w:sz w:val="20"/>
        </w:rPr>
        <w:t xml:space="preserve"> authors, title of work, publi</w:t>
      </w:r>
      <w:r>
        <w:rPr>
          <w:rFonts w:ascii="Times New Roman" w:hAnsi="Times New Roman"/>
          <w:sz w:val="20"/>
        </w:rPr>
        <w:t>sher</w:t>
      </w:r>
      <w:r w:rsidR="007D6E9B" w:rsidRPr="00E76B46">
        <w:rPr>
          <w:rFonts w:ascii="Times New Roman" w:hAnsi="Times New Roman"/>
          <w:sz w:val="20"/>
        </w:rPr>
        <w:t>, chapter, page numbers, month and year.</w:t>
      </w:r>
    </w:p>
    <w:p w:rsidR="007D6E9B" w:rsidRDefault="007D6E9B" w:rsidP="007D6E9B">
      <w:pPr>
        <w:ind w:left="720" w:hanging="720"/>
        <w:rPr>
          <w:rFonts w:ascii="Times New Roman" w:hAnsi="Times New Roman"/>
          <w:b/>
          <w:sz w:val="20"/>
        </w:rPr>
      </w:pPr>
    </w:p>
    <w:p w:rsidR="007D6E9B" w:rsidRDefault="007D6E9B" w:rsidP="007D6E9B">
      <w:pPr>
        <w:ind w:left="720" w:hanging="720"/>
        <w:rPr>
          <w:rFonts w:ascii="Times New Roman" w:hAnsi="Times New Roman"/>
          <w:b/>
          <w:sz w:val="20"/>
        </w:rPr>
      </w:pPr>
    </w:p>
    <w:p w:rsidR="00350F28" w:rsidRPr="00E76B46" w:rsidRDefault="00350F28" w:rsidP="007D6E9B">
      <w:pPr>
        <w:ind w:left="720" w:hanging="720"/>
        <w:rPr>
          <w:rFonts w:ascii="Times New Roman" w:hAnsi="Times New Roman"/>
          <w:b/>
          <w:sz w:val="20"/>
        </w:rPr>
      </w:pPr>
    </w:p>
    <w:p w:rsidR="007D6E9B" w:rsidRPr="00E76B46" w:rsidRDefault="007D6E9B" w:rsidP="007D6E9B">
      <w:pPr>
        <w:ind w:left="720" w:hanging="720"/>
        <w:rPr>
          <w:rFonts w:ascii="Times New Roman" w:hAnsi="Times New Roman"/>
          <w:b/>
          <w:sz w:val="20"/>
        </w:rPr>
      </w:pPr>
      <w:r w:rsidRPr="00E76B46">
        <w:rPr>
          <w:rFonts w:ascii="Times New Roman" w:hAnsi="Times New Roman"/>
          <w:b/>
          <w:sz w:val="20"/>
        </w:rPr>
        <w:t>Patents</w:t>
      </w:r>
      <w:r>
        <w:rPr>
          <w:rFonts w:ascii="Times New Roman" w:hAnsi="Times New Roman"/>
          <w:b/>
          <w:sz w:val="20"/>
        </w:rPr>
        <w:t>.</w:t>
      </w:r>
    </w:p>
    <w:p w:rsidR="007D6E9B" w:rsidRPr="00E76B46" w:rsidRDefault="007D6E9B" w:rsidP="007D6E9B">
      <w:pPr>
        <w:rPr>
          <w:rFonts w:ascii="Times New Roman" w:hAnsi="Times New Roman"/>
          <w:sz w:val="20"/>
        </w:rPr>
      </w:pPr>
      <w:r w:rsidRPr="00E76B46">
        <w:rPr>
          <w:rFonts w:ascii="Times New Roman" w:hAnsi="Times New Roman"/>
          <w:sz w:val="20"/>
        </w:rPr>
        <w:t>Include participants, title, month, year, and patent number.</w:t>
      </w:r>
    </w:p>
    <w:p w:rsidR="007D6E9B" w:rsidRDefault="007D6E9B" w:rsidP="007D6E9B">
      <w:pPr>
        <w:rPr>
          <w:rFonts w:ascii="Times New Roman" w:hAnsi="Times New Roman"/>
          <w:sz w:val="20"/>
        </w:rPr>
      </w:pPr>
    </w:p>
    <w:p w:rsidR="007D6E9B" w:rsidRDefault="007D6E9B" w:rsidP="007D6E9B">
      <w:pPr>
        <w:rPr>
          <w:rFonts w:ascii="Times New Roman" w:hAnsi="Times New Roman"/>
          <w:sz w:val="20"/>
        </w:rPr>
      </w:pPr>
    </w:p>
    <w:p w:rsidR="00350F28" w:rsidRPr="00E76B46" w:rsidRDefault="00350F28" w:rsidP="007D6E9B">
      <w:pPr>
        <w:rPr>
          <w:rFonts w:ascii="Times New Roman" w:hAnsi="Times New Roman"/>
          <w:sz w:val="20"/>
        </w:rPr>
      </w:pPr>
    </w:p>
    <w:p w:rsidR="007D6E9B" w:rsidRPr="00E76B46" w:rsidRDefault="007D6E9B" w:rsidP="007D6E9B">
      <w:pPr>
        <w:ind w:left="720" w:hanging="720"/>
        <w:rPr>
          <w:rFonts w:ascii="Times New Roman" w:hAnsi="Times New Roman"/>
          <w:b/>
          <w:sz w:val="20"/>
        </w:rPr>
      </w:pPr>
      <w:r w:rsidRPr="00E76B46">
        <w:rPr>
          <w:rFonts w:ascii="Times New Roman" w:hAnsi="Times New Roman"/>
          <w:b/>
          <w:sz w:val="20"/>
        </w:rPr>
        <w:t>Patent Applications</w:t>
      </w:r>
      <w:r>
        <w:rPr>
          <w:rFonts w:ascii="Times New Roman" w:hAnsi="Times New Roman"/>
          <w:b/>
          <w:sz w:val="20"/>
        </w:rPr>
        <w:t>.</w:t>
      </w:r>
    </w:p>
    <w:p w:rsidR="007D6E9B" w:rsidRPr="00E76B46" w:rsidRDefault="007D6E9B" w:rsidP="007D6E9B">
      <w:pPr>
        <w:rPr>
          <w:rFonts w:ascii="Times New Roman" w:hAnsi="Times New Roman"/>
          <w:sz w:val="20"/>
        </w:rPr>
      </w:pPr>
      <w:r w:rsidRPr="00E76B46">
        <w:rPr>
          <w:rFonts w:ascii="Times New Roman" w:hAnsi="Times New Roman"/>
          <w:sz w:val="20"/>
        </w:rPr>
        <w:t>Include participants, title, month, and year.</w:t>
      </w:r>
      <w:r w:rsidR="0073624B">
        <w:rPr>
          <w:rFonts w:ascii="Times New Roman" w:hAnsi="Times New Roman"/>
          <w:sz w:val="20"/>
        </w:rPr>
        <w:t xml:space="preserve"> Also include provisional patent applications.</w:t>
      </w:r>
    </w:p>
    <w:p w:rsidR="007D6E9B" w:rsidRDefault="007D6E9B" w:rsidP="0021591C">
      <w:pPr>
        <w:rPr>
          <w:rFonts w:ascii="Times New Roman" w:hAnsi="Times New Roman"/>
          <w:sz w:val="20"/>
        </w:rPr>
      </w:pPr>
    </w:p>
    <w:p w:rsidR="00D15780" w:rsidRPr="00E76B46" w:rsidRDefault="00D15780" w:rsidP="0021591C">
      <w:pPr>
        <w:rPr>
          <w:rFonts w:ascii="Times New Roman" w:hAnsi="Times New Roman"/>
          <w:sz w:val="20"/>
        </w:rPr>
      </w:pPr>
    </w:p>
    <w:p w:rsidR="0021591C" w:rsidRDefault="0021591C" w:rsidP="0021591C">
      <w:pPr>
        <w:rPr>
          <w:rFonts w:ascii="Times New Roman" w:hAnsi="Times New Roman"/>
          <w:sz w:val="20"/>
        </w:rPr>
      </w:pPr>
    </w:p>
    <w:p w:rsidR="0073624B" w:rsidRDefault="0073624B" w:rsidP="0021591C">
      <w:pPr>
        <w:rPr>
          <w:rFonts w:ascii="Times New Roman" w:hAnsi="Times New Roman"/>
          <w:sz w:val="20"/>
        </w:rPr>
      </w:pPr>
      <w:r w:rsidRPr="0073624B">
        <w:rPr>
          <w:rFonts w:ascii="Times New Roman" w:hAnsi="Times New Roman"/>
          <w:b/>
          <w:sz w:val="20"/>
        </w:rPr>
        <w:t>Invention Disclosures.</w:t>
      </w:r>
      <w:r>
        <w:rPr>
          <w:rFonts w:ascii="Times New Roman" w:hAnsi="Times New Roman"/>
          <w:sz w:val="20"/>
        </w:rPr>
        <w:t xml:space="preserve">  Include </w:t>
      </w:r>
      <w:r w:rsidRPr="00E76B46">
        <w:rPr>
          <w:rFonts w:ascii="Times New Roman" w:hAnsi="Times New Roman"/>
          <w:sz w:val="20"/>
        </w:rPr>
        <w:t>p</w:t>
      </w:r>
      <w:r>
        <w:rPr>
          <w:rFonts w:ascii="Times New Roman" w:hAnsi="Times New Roman"/>
          <w:sz w:val="20"/>
        </w:rPr>
        <w:t>articipants, title, month, year.</w:t>
      </w:r>
    </w:p>
    <w:p w:rsidR="0073624B" w:rsidRDefault="0073624B" w:rsidP="0021591C">
      <w:pPr>
        <w:rPr>
          <w:rFonts w:ascii="Times New Roman" w:hAnsi="Times New Roman"/>
          <w:sz w:val="20"/>
        </w:rPr>
      </w:pPr>
    </w:p>
    <w:p w:rsidR="0073624B" w:rsidRDefault="0073624B" w:rsidP="0021591C">
      <w:pPr>
        <w:rPr>
          <w:rFonts w:ascii="Times New Roman" w:hAnsi="Times New Roman"/>
          <w:sz w:val="20"/>
        </w:rPr>
      </w:pPr>
    </w:p>
    <w:p w:rsidR="00350F28" w:rsidRPr="00E76B46" w:rsidRDefault="00350F28" w:rsidP="0021591C">
      <w:pPr>
        <w:rPr>
          <w:rFonts w:ascii="Times New Roman" w:hAnsi="Times New Roman"/>
          <w:sz w:val="20"/>
        </w:rPr>
      </w:pPr>
    </w:p>
    <w:p w:rsidR="0021591C" w:rsidRPr="00E76B46" w:rsidRDefault="0021591C" w:rsidP="0021591C">
      <w:pPr>
        <w:ind w:left="720" w:hanging="720"/>
        <w:rPr>
          <w:rFonts w:ascii="Times New Roman" w:hAnsi="Times New Roman"/>
          <w:b/>
          <w:sz w:val="20"/>
        </w:rPr>
      </w:pPr>
      <w:r w:rsidRPr="00E76B46">
        <w:rPr>
          <w:rFonts w:ascii="Times New Roman" w:hAnsi="Times New Roman"/>
          <w:b/>
          <w:sz w:val="20"/>
        </w:rPr>
        <w:t>Other Publications</w:t>
      </w:r>
      <w:r w:rsidR="009723CE">
        <w:rPr>
          <w:rFonts w:ascii="Times New Roman" w:hAnsi="Times New Roman"/>
          <w:b/>
          <w:sz w:val="20"/>
        </w:rPr>
        <w:t>.</w:t>
      </w:r>
    </w:p>
    <w:p w:rsidR="0021591C" w:rsidRPr="00E76B46" w:rsidRDefault="002970C7" w:rsidP="0021591C">
      <w:pPr>
        <w:rPr>
          <w:rFonts w:ascii="Times New Roman" w:hAnsi="Times New Roman"/>
          <w:sz w:val="20"/>
        </w:rPr>
      </w:pPr>
      <w:r>
        <w:rPr>
          <w:rFonts w:ascii="Times New Roman" w:hAnsi="Times New Roman"/>
          <w:sz w:val="20"/>
        </w:rPr>
        <w:t>Provide all a</w:t>
      </w:r>
      <w:r w:rsidR="0021591C" w:rsidRPr="00E76B46">
        <w:rPr>
          <w:rFonts w:ascii="Times New Roman" w:hAnsi="Times New Roman"/>
          <w:sz w:val="20"/>
        </w:rPr>
        <w:t xml:space="preserve">ppropriate bibliographic information </w:t>
      </w:r>
      <w:r>
        <w:rPr>
          <w:rFonts w:ascii="Times New Roman" w:hAnsi="Times New Roman"/>
          <w:sz w:val="20"/>
        </w:rPr>
        <w:t>as applicable</w:t>
      </w:r>
      <w:r w:rsidR="0021591C" w:rsidRPr="00E76B46">
        <w:rPr>
          <w:rFonts w:ascii="Times New Roman" w:hAnsi="Times New Roman"/>
          <w:sz w:val="20"/>
        </w:rPr>
        <w:t>.</w:t>
      </w:r>
      <w:r w:rsidR="00102D53">
        <w:rPr>
          <w:rFonts w:ascii="Times New Roman" w:hAnsi="Times New Roman"/>
          <w:sz w:val="20"/>
        </w:rPr>
        <w:t xml:space="preserve"> Student co-authors should be designated with asterisks</w:t>
      </w:r>
      <w:r w:rsidR="0069224C">
        <w:rPr>
          <w:rFonts w:ascii="Times New Roman" w:hAnsi="Times New Roman"/>
          <w:sz w:val="20"/>
        </w:rPr>
        <w:t xml:space="preserve"> </w:t>
      </w:r>
      <w:r w:rsidR="00102D53">
        <w:rPr>
          <w:rFonts w:ascii="Times New Roman" w:hAnsi="Times New Roman"/>
          <w:sz w:val="20"/>
        </w:rPr>
        <w:t>(*).</w:t>
      </w:r>
    </w:p>
    <w:p w:rsidR="00350F28" w:rsidRDefault="00350F28" w:rsidP="0021591C">
      <w:pPr>
        <w:rPr>
          <w:rFonts w:ascii="Times New Roman" w:hAnsi="Times New Roman"/>
          <w:sz w:val="20"/>
        </w:rPr>
      </w:pPr>
    </w:p>
    <w:p w:rsidR="007D6E9B" w:rsidRPr="00E76B46" w:rsidRDefault="007D6E9B" w:rsidP="0021591C">
      <w:pPr>
        <w:rPr>
          <w:rFonts w:ascii="Times New Roman" w:hAnsi="Times New Roman"/>
          <w:sz w:val="20"/>
        </w:rPr>
      </w:pPr>
    </w:p>
    <w:p w:rsidR="0021591C" w:rsidRPr="00E76B46" w:rsidRDefault="0021591C" w:rsidP="007D6E9B">
      <w:pPr>
        <w:rPr>
          <w:rFonts w:ascii="Times New Roman" w:hAnsi="Times New Roman"/>
          <w:b/>
          <w:sz w:val="20"/>
        </w:rPr>
      </w:pPr>
      <w:r w:rsidRPr="00E76B46">
        <w:rPr>
          <w:rFonts w:ascii="Times New Roman" w:hAnsi="Times New Roman"/>
          <w:b/>
          <w:sz w:val="20"/>
        </w:rPr>
        <w:t xml:space="preserve">Publications in </w:t>
      </w:r>
      <w:r w:rsidR="00E65CC2">
        <w:rPr>
          <w:rFonts w:ascii="Times New Roman" w:hAnsi="Times New Roman"/>
          <w:b/>
          <w:sz w:val="20"/>
        </w:rPr>
        <w:t>Review/Revision</w:t>
      </w:r>
      <w:r w:rsidR="00207D46">
        <w:rPr>
          <w:rFonts w:ascii="Times New Roman" w:hAnsi="Times New Roman"/>
          <w:b/>
          <w:sz w:val="20"/>
        </w:rPr>
        <w:t>.</w:t>
      </w:r>
      <w:r w:rsidR="00207D46">
        <w:rPr>
          <w:rFonts w:ascii="Times New Roman" w:hAnsi="Times New Roman"/>
          <w:sz w:val="20"/>
        </w:rPr>
        <w:t xml:space="preserve">  Include here papers that are submitted and under review (“</w:t>
      </w:r>
      <w:r w:rsidR="001C7332">
        <w:rPr>
          <w:rFonts w:ascii="Times New Roman" w:hAnsi="Times New Roman"/>
          <w:sz w:val="20"/>
        </w:rPr>
        <w:t>under review”) as of 2014.06.30</w:t>
      </w:r>
      <w:r w:rsidR="00207D46">
        <w:rPr>
          <w:rFonts w:ascii="Times New Roman" w:hAnsi="Times New Roman"/>
          <w:sz w:val="20"/>
        </w:rPr>
        <w:t xml:space="preserve"> and papers that are being revised (“in revision”).  Papers that are not </w:t>
      </w:r>
      <w:r w:rsidR="00D9704B">
        <w:rPr>
          <w:rFonts w:ascii="Times New Roman" w:hAnsi="Times New Roman"/>
          <w:sz w:val="20"/>
        </w:rPr>
        <w:t xml:space="preserve">fully </w:t>
      </w:r>
      <w:r w:rsidR="00207D46">
        <w:rPr>
          <w:rFonts w:ascii="Times New Roman" w:hAnsi="Times New Roman"/>
          <w:sz w:val="20"/>
        </w:rPr>
        <w:t xml:space="preserve">accepted </w:t>
      </w:r>
      <w:r w:rsidR="00D9704B">
        <w:rPr>
          <w:rFonts w:ascii="Times New Roman" w:hAnsi="Times New Roman"/>
          <w:sz w:val="20"/>
        </w:rPr>
        <w:t xml:space="preserve">formally </w:t>
      </w:r>
      <w:r w:rsidR="00207D46">
        <w:rPr>
          <w:rFonts w:ascii="Times New Roman" w:hAnsi="Times New Roman"/>
          <w:sz w:val="20"/>
        </w:rPr>
        <w:t xml:space="preserve">(i.e., “tentatively accepted”) should be </w:t>
      </w:r>
      <w:r w:rsidR="00D9704B">
        <w:rPr>
          <w:rFonts w:ascii="Times New Roman" w:hAnsi="Times New Roman"/>
          <w:sz w:val="20"/>
        </w:rPr>
        <w:t xml:space="preserve">denoted as “under review” until they are fully accepted.  </w:t>
      </w:r>
      <w:r w:rsidR="001C7332">
        <w:rPr>
          <w:rFonts w:ascii="Times New Roman" w:hAnsi="Times New Roman"/>
          <w:sz w:val="20"/>
        </w:rPr>
        <w:t xml:space="preserve">Papers that are planned or are being written should not be included here.  </w:t>
      </w:r>
      <w:r w:rsidR="00D9704B">
        <w:rPr>
          <w:rFonts w:ascii="Times New Roman" w:hAnsi="Times New Roman"/>
          <w:sz w:val="20"/>
        </w:rPr>
        <w:t>In each case the journal to which the paper was submitted must be listed.</w:t>
      </w:r>
      <w:r w:rsidR="00102D53">
        <w:rPr>
          <w:rFonts w:ascii="Times New Roman" w:hAnsi="Times New Roman"/>
          <w:sz w:val="20"/>
        </w:rPr>
        <w:t xml:space="preserve">  Student co-authors should be designated with asterisks</w:t>
      </w:r>
      <w:r w:rsidR="007D6E9B">
        <w:rPr>
          <w:rFonts w:ascii="Times New Roman" w:hAnsi="Times New Roman"/>
          <w:sz w:val="20"/>
        </w:rPr>
        <w:t xml:space="preserve"> </w:t>
      </w:r>
      <w:r w:rsidR="00102D53">
        <w:rPr>
          <w:rFonts w:ascii="Times New Roman" w:hAnsi="Times New Roman"/>
          <w:sz w:val="20"/>
        </w:rPr>
        <w:t>(*).</w:t>
      </w:r>
    </w:p>
    <w:p w:rsidR="00044D55" w:rsidRDefault="00044D55" w:rsidP="00AA6909">
      <w:pPr>
        <w:tabs>
          <w:tab w:val="left" w:pos="450"/>
        </w:tabs>
        <w:rPr>
          <w:rFonts w:ascii="Times New Roman" w:hAnsi="Times New Roman"/>
          <w:b/>
          <w:sz w:val="20"/>
        </w:rPr>
      </w:pPr>
    </w:p>
    <w:p w:rsidR="00DB0060" w:rsidRDefault="00DB0060" w:rsidP="00AA6909">
      <w:pPr>
        <w:tabs>
          <w:tab w:val="left" w:pos="450"/>
        </w:tabs>
        <w:rPr>
          <w:rFonts w:ascii="Times New Roman" w:hAnsi="Times New Roman"/>
          <w:b/>
          <w:sz w:val="20"/>
        </w:rPr>
      </w:pPr>
    </w:p>
    <w:p w:rsidR="00DB0060" w:rsidRDefault="00DB0060" w:rsidP="00AA6909">
      <w:pPr>
        <w:tabs>
          <w:tab w:val="left" w:pos="450"/>
        </w:tabs>
        <w:rPr>
          <w:rFonts w:ascii="Times New Roman" w:hAnsi="Times New Roman"/>
          <w:sz w:val="20"/>
        </w:rPr>
      </w:pPr>
      <w:r>
        <w:rPr>
          <w:rFonts w:ascii="Times New Roman" w:hAnsi="Times New Roman"/>
          <w:b/>
          <w:sz w:val="20"/>
        </w:rPr>
        <w:t>Publication History</w:t>
      </w:r>
      <w:r w:rsidR="005B0145">
        <w:rPr>
          <w:rFonts w:ascii="Times New Roman" w:hAnsi="Times New Roman"/>
          <w:b/>
          <w:sz w:val="20"/>
        </w:rPr>
        <w:t xml:space="preserve">. </w:t>
      </w:r>
      <w:r w:rsidR="005B0145">
        <w:rPr>
          <w:rFonts w:ascii="Times New Roman" w:hAnsi="Times New Roman"/>
          <w:sz w:val="20"/>
        </w:rPr>
        <w:t xml:space="preserve">Here you will populate a table showing a summary at a glance of </w:t>
      </w:r>
      <w:r w:rsidR="00F05FE0">
        <w:rPr>
          <w:rFonts w:ascii="Times New Roman" w:hAnsi="Times New Roman"/>
          <w:sz w:val="20"/>
        </w:rPr>
        <w:t>the number of your</w:t>
      </w:r>
      <w:r w:rsidR="005B0145">
        <w:rPr>
          <w:rFonts w:ascii="Times New Roman" w:hAnsi="Times New Roman"/>
          <w:sz w:val="20"/>
        </w:rPr>
        <w:t xml:space="preserve"> publications over the last five years.  Only include in print or accepted papers and books here.</w:t>
      </w:r>
      <w:r w:rsidR="00F05FE0">
        <w:rPr>
          <w:rFonts w:ascii="Times New Roman" w:hAnsi="Times New Roman"/>
          <w:sz w:val="20"/>
        </w:rPr>
        <w:t xml:space="preserve">  Note that the numbers identified in the table must match what you have listed above for 2013-2014.</w:t>
      </w:r>
    </w:p>
    <w:p w:rsidR="005B0145" w:rsidRDefault="005B0145" w:rsidP="00AA6909">
      <w:pPr>
        <w:tabs>
          <w:tab w:val="left" w:pos="450"/>
        </w:tabs>
        <w:rPr>
          <w:rFonts w:ascii="Times New Roman" w:hAnsi="Times New Roman"/>
          <w:sz w:val="20"/>
        </w:rPr>
      </w:pPr>
    </w:p>
    <w:tbl>
      <w:tblPr>
        <w:tblStyle w:val="TableGrid"/>
        <w:tblW w:w="0" w:type="auto"/>
        <w:tblLook w:val="04A0"/>
      </w:tblPr>
      <w:tblGrid>
        <w:gridCol w:w="1836"/>
        <w:gridCol w:w="1836"/>
        <w:gridCol w:w="1836"/>
        <w:gridCol w:w="1836"/>
        <w:gridCol w:w="1836"/>
        <w:gridCol w:w="1836"/>
      </w:tblGrid>
      <w:tr w:rsidR="005B0145" w:rsidTr="005B0145">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5B0145">
            <w:pPr>
              <w:tabs>
                <w:tab w:val="left" w:pos="450"/>
              </w:tabs>
              <w:jc w:val="center"/>
              <w:rPr>
                <w:rFonts w:ascii="Times New Roman" w:hAnsi="Times New Roman"/>
                <w:b/>
                <w:sz w:val="16"/>
              </w:rPr>
            </w:pPr>
            <w:r>
              <w:rPr>
                <w:rFonts w:ascii="Times New Roman" w:hAnsi="Times New Roman"/>
                <w:b/>
                <w:sz w:val="16"/>
              </w:rPr>
              <w:t>2013-2014</w:t>
            </w:r>
          </w:p>
        </w:tc>
        <w:tc>
          <w:tcPr>
            <w:tcW w:w="1836" w:type="dxa"/>
          </w:tcPr>
          <w:p w:rsidR="005B0145" w:rsidRPr="005B0145" w:rsidRDefault="005B0145" w:rsidP="005B0145">
            <w:pPr>
              <w:tabs>
                <w:tab w:val="left" w:pos="450"/>
              </w:tabs>
              <w:jc w:val="center"/>
              <w:rPr>
                <w:rFonts w:ascii="Times New Roman" w:hAnsi="Times New Roman"/>
                <w:b/>
                <w:sz w:val="16"/>
              </w:rPr>
            </w:pPr>
            <w:r>
              <w:rPr>
                <w:rFonts w:ascii="Times New Roman" w:hAnsi="Times New Roman"/>
                <w:b/>
                <w:sz w:val="16"/>
              </w:rPr>
              <w:t>2012-2013</w:t>
            </w:r>
          </w:p>
        </w:tc>
        <w:tc>
          <w:tcPr>
            <w:tcW w:w="1836" w:type="dxa"/>
          </w:tcPr>
          <w:p w:rsidR="005B0145" w:rsidRPr="005B0145" w:rsidRDefault="005B0145" w:rsidP="005B0145">
            <w:pPr>
              <w:tabs>
                <w:tab w:val="left" w:pos="450"/>
              </w:tabs>
              <w:jc w:val="center"/>
              <w:rPr>
                <w:rFonts w:ascii="Times New Roman" w:hAnsi="Times New Roman"/>
                <w:b/>
                <w:sz w:val="16"/>
              </w:rPr>
            </w:pPr>
            <w:r>
              <w:rPr>
                <w:rFonts w:ascii="Times New Roman" w:hAnsi="Times New Roman"/>
                <w:b/>
                <w:sz w:val="16"/>
              </w:rPr>
              <w:t>2011-2012</w:t>
            </w:r>
          </w:p>
        </w:tc>
        <w:tc>
          <w:tcPr>
            <w:tcW w:w="1836" w:type="dxa"/>
          </w:tcPr>
          <w:p w:rsidR="005B0145" w:rsidRPr="005B0145" w:rsidRDefault="005B0145" w:rsidP="005B0145">
            <w:pPr>
              <w:tabs>
                <w:tab w:val="left" w:pos="450"/>
              </w:tabs>
              <w:jc w:val="center"/>
              <w:rPr>
                <w:rFonts w:ascii="Times New Roman" w:hAnsi="Times New Roman"/>
                <w:b/>
                <w:sz w:val="16"/>
              </w:rPr>
            </w:pPr>
            <w:r>
              <w:rPr>
                <w:rFonts w:ascii="Times New Roman" w:hAnsi="Times New Roman"/>
                <w:b/>
                <w:sz w:val="16"/>
              </w:rPr>
              <w:t>2010-2011</w:t>
            </w:r>
          </w:p>
        </w:tc>
        <w:tc>
          <w:tcPr>
            <w:tcW w:w="1836" w:type="dxa"/>
          </w:tcPr>
          <w:p w:rsidR="005B0145" w:rsidRPr="005B0145" w:rsidRDefault="005B0145" w:rsidP="005B0145">
            <w:pPr>
              <w:tabs>
                <w:tab w:val="left" w:pos="450"/>
              </w:tabs>
              <w:jc w:val="center"/>
              <w:rPr>
                <w:rFonts w:ascii="Times New Roman" w:hAnsi="Times New Roman"/>
                <w:b/>
                <w:sz w:val="16"/>
              </w:rPr>
            </w:pPr>
            <w:r>
              <w:rPr>
                <w:rFonts w:ascii="Times New Roman" w:hAnsi="Times New Roman"/>
                <w:b/>
                <w:sz w:val="16"/>
              </w:rPr>
              <w:t>2009-2010</w:t>
            </w: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New Refereed Journal Publications In Print</w:t>
            </w: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New Refereed Journal Publications To Appear</w:t>
            </w: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Refereed Conference Papers (Full Paper Reviewed)</w:t>
            </w: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Refereed Conference Papers (Abstract Reviewed)</w:t>
            </w: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Books and Chapters in Books</w:t>
            </w: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r>
      <w:tr w:rsidR="005B0145" w:rsidTr="005B0145">
        <w:tc>
          <w:tcPr>
            <w:tcW w:w="1836" w:type="dxa"/>
          </w:tcPr>
          <w:p w:rsidR="005B0145" w:rsidRPr="005B0145" w:rsidRDefault="005B0145" w:rsidP="00AA6909">
            <w:pPr>
              <w:tabs>
                <w:tab w:val="left" w:pos="450"/>
              </w:tabs>
              <w:rPr>
                <w:rFonts w:ascii="Times New Roman" w:hAnsi="Times New Roman"/>
                <w:sz w:val="16"/>
                <w:szCs w:val="16"/>
              </w:rPr>
            </w:pPr>
            <w:r w:rsidRPr="005B0145">
              <w:rPr>
                <w:rFonts w:ascii="Times New Roman" w:hAnsi="Times New Roman"/>
                <w:sz w:val="16"/>
                <w:szCs w:val="16"/>
              </w:rPr>
              <w:t>Other Publications</w:t>
            </w: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c>
          <w:tcPr>
            <w:tcW w:w="1836" w:type="dxa"/>
          </w:tcPr>
          <w:p w:rsidR="005B0145" w:rsidRPr="005B0145" w:rsidRDefault="005B0145" w:rsidP="00AA6909">
            <w:pPr>
              <w:tabs>
                <w:tab w:val="left" w:pos="450"/>
              </w:tabs>
              <w:rPr>
                <w:rFonts w:ascii="Times New Roman" w:hAnsi="Times New Roman"/>
                <w:b/>
                <w:sz w:val="16"/>
              </w:rPr>
            </w:pPr>
          </w:p>
        </w:tc>
      </w:tr>
    </w:tbl>
    <w:p w:rsidR="005B0145" w:rsidRPr="005B0145" w:rsidRDefault="005B0145" w:rsidP="00AA6909">
      <w:pPr>
        <w:tabs>
          <w:tab w:val="left" w:pos="450"/>
        </w:tabs>
        <w:rPr>
          <w:rFonts w:ascii="Times New Roman" w:hAnsi="Times New Roman"/>
          <w:sz w:val="20"/>
        </w:rPr>
      </w:pPr>
    </w:p>
    <w:p w:rsidR="00044D55" w:rsidRDefault="00044D55" w:rsidP="00AA6909">
      <w:pPr>
        <w:tabs>
          <w:tab w:val="left" w:pos="450"/>
        </w:tabs>
        <w:rPr>
          <w:rFonts w:ascii="Times New Roman" w:hAnsi="Times New Roman"/>
          <w:b/>
          <w:sz w:val="20"/>
        </w:rPr>
      </w:pPr>
    </w:p>
    <w:p w:rsidR="00AA6909" w:rsidRPr="00F11657" w:rsidRDefault="00AA6909" w:rsidP="00AA6909">
      <w:pPr>
        <w:tabs>
          <w:tab w:val="left" w:pos="450"/>
        </w:tabs>
        <w:rPr>
          <w:rFonts w:ascii="Times New Roman" w:hAnsi="Times New Roman"/>
          <w:b/>
          <w:sz w:val="20"/>
        </w:rPr>
      </w:pPr>
      <w:r>
        <w:rPr>
          <w:rFonts w:ascii="Times New Roman" w:hAnsi="Times New Roman"/>
          <w:b/>
          <w:sz w:val="20"/>
        </w:rPr>
        <w:t>IV.  SERVICE ACTIVITIES</w:t>
      </w:r>
    </w:p>
    <w:p w:rsidR="00AA6909" w:rsidRDefault="00AA6909" w:rsidP="0021591C">
      <w:pPr>
        <w:rPr>
          <w:rFonts w:ascii="Times New Roman" w:hAnsi="Times New Roman"/>
          <w:sz w:val="20"/>
        </w:rPr>
      </w:pPr>
    </w:p>
    <w:p w:rsidR="00AA6909" w:rsidRPr="00AA6909" w:rsidRDefault="00AA6909" w:rsidP="0021591C">
      <w:pPr>
        <w:rPr>
          <w:rFonts w:ascii="Times New Roman" w:hAnsi="Times New Roman"/>
          <w:b/>
          <w:sz w:val="20"/>
        </w:rPr>
      </w:pPr>
      <w:r w:rsidRPr="00AA6909">
        <w:rPr>
          <w:rFonts w:ascii="Times New Roman" w:hAnsi="Times New Roman"/>
          <w:b/>
          <w:sz w:val="20"/>
        </w:rPr>
        <w:t>Service to the Department</w:t>
      </w:r>
      <w:r w:rsidR="009723CE">
        <w:rPr>
          <w:rFonts w:ascii="Times New Roman" w:hAnsi="Times New Roman"/>
          <w:b/>
          <w:sz w:val="20"/>
        </w:rPr>
        <w:t>.</w:t>
      </w:r>
    </w:p>
    <w:p w:rsidR="00AA6909" w:rsidRDefault="00AA6909" w:rsidP="0021591C">
      <w:pPr>
        <w:rPr>
          <w:rFonts w:ascii="Times New Roman" w:hAnsi="Times New Roman"/>
          <w:sz w:val="20"/>
        </w:rPr>
      </w:pPr>
    </w:p>
    <w:p w:rsidR="00AA6909" w:rsidRDefault="00AA6909" w:rsidP="0021591C">
      <w:pPr>
        <w:rPr>
          <w:rFonts w:ascii="Times New Roman" w:hAnsi="Times New Roman"/>
          <w:sz w:val="20"/>
        </w:rPr>
      </w:pPr>
    </w:p>
    <w:p w:rsidR="00AA6909" w:rsidRDefault="00AA6909" w:rsidP="0021591C">
      <w:pPr>
        <w:rPr>
          <w:rFonts w:ascii="Times New Roman" w:hAnsi="Times New Roman"/>
          <w:sz w:val="20"/>
        </w:rPr>
      </w:pPr>
    </w:p>
    <w:p w:rsidR="00AA6909" w:rsidRPr="00AA6909" w:rsidRDefault="00AA6909" w:rsidP="0021591C">
      <w:pPr>
        <w:rPr>
          <w:rFonts w:ascii="Times New Roman" w:hAnsi="Times New Roman"/>
          <w:b/>
          <w:sz w:val="20"/>
        </w:rPr>
      </w:pPr>
      <w:r w:rsidRPr="00AA6909">
        <w:rPr>
          <w:rFonts w:ascii="Times New Roman" w:hAnsi="Times New Roman"/>
          <w:b/>
          <w:sz w:val="20"/>
        </w:rPr>
        <w:t>Service to EN</w:t>
      </w:r>
      <w:r w:rsidR="009723CE">
        <w:rPr>
          <w:rFonts w:ascii="Times New Roman" w:hAnsi="Times New Roman"/>
          <w:b/>
          <w:sz w:val="20"/>
        </w:rPr>
        <w:t>.</w:t>
      </w:r>
    </w:p>
    <w:p w:rsidR="00AA6909" w:rsidRDefault="00AA6909" w:rsidP="0021591C">
      <w:pPr>
        <w:rPr>
          <w:rFonts w:ascii="Times New Roman" w:hAnsi="Times New Roman"/>
          <w:sz w:val="20"/>
        </w:rPr>
      </w:pPr>
    </w:p>
    <w:p w:rsidR="00AA6909" w:rsidRDefault="00AA6909" w:rsidP="0021591C">
      <w:pPr>
        <w:rPr>
          <w:rFonts w:ascii="Times New Roman" w:hAnsi="Times New Roman"/>
          <w:sz w:val="20"/>
        </w:rPr>
      </w:pPr>
    </w:p>
    <w:p w:rsidR="00AA6909" w:rsidRDefault="00AA6909" w:rsidP="0021591C">
      <w:pPr>
        <w:rPr>
          <w:rFonts w:ascii="Times New Roman" w:hAnsi="Times New Roman"/>
          <w:sz w:val="20"/>
        </w:rPr>
      </w:pPr>
    </w:p>
    <w:p w:rsidR="00AA6909" w:rsidRPr="00AA6909" w:rsidRDefault="00AA6909" w:rsidP="0021591C">
      <w:pPr>
        <w:rPr>
          <w:rFonts w:ascii="Times New Roman" w:hAnsi="Times New Roman"/>
          <w:b/>
          <w:sz w:val="20"/>
        </w:rPr>
      </w:pPr>
      <w:r w:rsidRPr="00AA6909">
        <w:rPr>
          <w:rFonts w:ascii="Times New Roman" w:hAnsi="Times New Roman"/>
          <w:b/>
          <w:sz w:val="20"/>
        </w:rPr>
        <w:t>Service to AFIT</w:t>
      </w:r>
      <w:r w:rsidR="009723CE">
        <w:rPr>
          <w:rFonts w:ascii="Times New Roman" w:hAnsi="Times New Roman"/>
          <w:b/>
          <w:sz w:val="20"/>
        </w:rPr>
        <w:t>.</w:t>
      </w:r>
    </w:p>
    <w:p w:rsidR="00AA6909" w:rsidRDefault="00AA6909" w:rsidP="0021591C">
      <w:pPr>
        <w:rPr>
          <w:rFonts w:ascii="Times New Roman" w:hAnsi="Times New Roman"/>
          <w:sz w:val="20"/>
        </w:rPr>
      </w:pPr>
    </w:p>
    <w:p w:rsidR="00AA6909" w:rsidRDefault="00AA6909" w:rsidP="0021591C">
      <w:pPr>
        <w:rPr>
          <w:rFonts w:ascii="Times New Roman" w:hAnsi="Times New Roman"/>
          <w:sz w:val="20"/>
        </w:rPr>
      </w:pPr>
    </w:p>
    <w:p w:rsidR="00AA6909" w:rsidRDefault="00AA6909" w:rsidP="0021591C">
      <w:pPr>
        <w:rPr>
          <w:rFonts w:ascii="Times New Roman" w:hAnsi="Times New Roman"/>
          <w:sz w:val="20"/>
        </w:rPr>
      </w:pPr>
    </w:p>
    <w:p w:rsidR="00AA6909" w:rsidRPr="001920F9" w:rsidRDefault="00AA6909" w:rsidP="0021591C">
      <w:pPr>
        <w:rPr>
          <w:rFonts w:ascii="Times New Roman" w:hAnsi="Times New Roman"/>
          <w:sz w:val="20"/>
        </w:rPr>
      </w:pPr>
      <w:r w:rsidRPr="00AA6909">
        <w:rPr>
          <w:rFonts w:ascii="Times New Roman" w:hAnsi="Times New Roman"/>
          <w:b/>
          <w:sz w:val="20"/>
        </w:rPr>
        <w:t>Service to the Profession</w:t>
      </w:r>
      <w:r w:rsidR="009723CE">
        <w:rPr>
          <w:rFonts w:ascii="Times New Roman" w:hAnsi="Times New Roman"/>
          <w:b/>
          <w:sz w:val="20"/>
        </w:rPr>
        <w:t>.</w:t>
      </w:r>
      <w:r w:rsidR="001920F9">
        <w:rPr>
          <w:rFonts w:ascii="Times New Roman" w:hAnsi="Times New Roman"/>
          <w:sz w:val="20"/>
        </w:rPr>
        <w:t xml:space="preserve"> </w:t>
      </w:r>
    </w:p>
    <w:p w:rsidR="00AA6909" w:rsidRDefault="00AA6909" w:rsidP="0021591C">
      <w:pPr>
        <w:rPr>
          <w:rFonts w:ascii="Times New Roman" w:hAnsi="Times New Roman"/>
          <w:sz w:val="20"/>
        </w:rPr>
      </w:pPr>
    </w:p>
    <w:p w:rsidR="00AA6909" w:rsidRDefault="00AA6909" w:rsidP="0021591C">
      <w:pPr>
        <w:rPr>
          <w:rFonts w:ascii="Times New Roman" w:hAnsi="Times New Roman"/>
          <w:sz w:val="20"/>
        </w:rPr>
      </w:pPr>
    </w:p>
    <w:p w:rsidR="00AA6909" w:rsidRPr="00E76B46" w:rsidRDefault="00AA6909" w:rsidP="0021591C">
      <w:pPr>
        <w:rPr>
          <w:rFonts w:ascii="Times New Roman" w:hAnsi="Times New Roman"/>
          <w:sz w:val="20"/>
        </w:rPr>
      </w:pPr>
    </w:p>
    <w:p w:rsidR="00705C22" w:rsidRPr="00705C22" w:rsidRDefault="00705C22" w:rsidP="009D2059">
      <w:pPr>
        <w:rPr>
          <w:rFonts w:ascii="Times New Roman" w:hAnsi="Times New Roman"/>
          <w:sz w:val="20"/>
        </w:rPr>
      </w:pPr>
    </w:p>
    <w:p w:rsidR="00307B98" w:rsidRPr="00AA6909" w:rsidRDefault="00307B98" w:rsidP="009D2059">
      <w:pPr>
        <w:tabs>
          <w:tab w:val="left" w:pos="450"/>
        </w:tabs>
        <w:rPr>
          <w:rFonts w:ascii="Times New Roman" w:hAnsi="Times New Roman"/>
          <w:sz w:val="20"/>
        </w:rPr>
      </w:pPr>
      <w:r w:rsidRPr="00F11657">
        <w:rPr>
          <w:rFonts w:ascii="Times New Roman" w:hAnsi="Times New Roman"/>
          <w:b/>
          <w:sz w:val="20"/>
        </w:rPr>
        <w:t>Outreach</w:t>
      </w:r>
      <w:r w:rsidR="00AA6909">
        <w:rPr>
          <w:rFonts w:ascii="Times New Roman" w:hAnsi="Times New Roman"/>
          <w:b/>
          <w:sz w:val="20"/>
        </w:rPr>
        <w:t xml:space="preserve"> Activities.</w:t>
      </w:r>
      <w:r w:rsidR="00AA6909">
        <w:rPr>
          <w:rFonts w:ascii="Times New Roman" w:hAnsi="Times New Roman"/>
          <w:sz w:val="20"/>
        </w:rPr>
        <w:t xml:space="preserve">  Include activities supporting the </w:t>
      </w:r>
      <w:r w:rsidR="00AA6909" w:rsidRPr="00705C22">
        <w:rPr>
          <w:rFonts w:ascii="Times New Roman" w:hAnsi="Times New Roman"/>
          <w:sz w:val="20"/>
        </w:rPr>
        <w:t>USAF</w:t>
      </w:r>
      <w:r w:rsidR="00AA6909">
        <w:rPr>
          <w:rFonts w:ascii="Times New Roman" w:hAnsi="Times New Roman"/>
          <w:sz w:val="20"/>
        </w:rPr>
        <w:t>,</w:t>
      </w:r>
      <w:r w:rsidR="00AA6909" w:rsidRPr="00705C22">
        <w:rPr>
          <w:rFonts w:ascii="Times New Roman" w:hAnsi="Times New Roman"/>
          <w:sz w:val="20"/>
        </w:rPr>
        <w:t xml:space="preserve"> DoD</w:t>
      </w:r>
      <w:r w:rsidR="00AA6909">
        <w:rPr>
          <w:rFonts w:ascii="Times New Roman" w:hAnsi="Times New Roman"/>
          <w:sz w:val="20"/>
        </w:rPr>
        <w:t>,</w:t>
      </w:r>
      <w:r w:rsidR="00AA6909" w:rsidRPr="00705C22">
        <w:rPr>
          <w:rFonts w:ascii="Times New Roman" w:hAnsi="Times New Roman"/>
          <w:sz w:val="20"/>
        </w:rPr>
        <w:t xml:space="preserve"> </w:t>
      </w:r>
      <w:r w:rsidR="00AA6909">
        <w:rPr>
          <w:rFonts w:ascii="Times New Roman" w:hAnsi="Times New Roman"/>
          <w:sz w:val="20"/>
        </w:rPr>
        <w:t>other</w:t>
      </w:r>
      <w:r w:rsidR="00AA6909" w:rsidRPr="00705C22">
        <w:rPr>
          <w:rFonts w:ascii="Times New Roman" w:hAnsi="Times New Roman"/>
          <w:sz w:val="20"/>
        </w:rPr>
        <w:t xml:space="preserve"> Federal </w:t>
      </w:r>
      <w:r w:rsidR="00AA6909">
        <w:rPr>
          <w:rFonts w:ascii="Times New Roman" w:hAnsi="Times New Roman"/>
          <w:sz w:val="20"/>
        </w:rPr>
        <w:t>agencies and civilian organizations.</w:t>
      </w:r>
    </w:p>
    <w:p w:rsidR="00307B98" w:rsidRDefault="00307B98" w:rsidP="009D2059">
      <w:pPr>
        <w:tabs>
          <w:tab w:val="left" w:pos="450"/>
        </w:tabs>
        <w:rPr>
          <w:rFonts w:ascii="Times New Roman" w:hAnsi="Times New Roman"/>
          <w:b/>
          <w:sz w:val="20"/>
          <w:u w:val="single"/>
        </w:rPr>
      </w:pPr>
    </w:p>
    <w:p w:rsidR="00F12807" w:rsidRDefault="00F12807" w:rsidP="009D2059">
      <w:pPr>
        <w:pStyle w:val="PlainText"/>
        <w:ind w:left="720"/>
        <w:rPr>
          <w:rFonts w:ascii="Times New Roman" w:hAnsi="Times New Roman" w:cs="Times New Roman"/>
          <w:sz w:val="20"/>
          <w:szCs w:val="20"/>
        </w:rPr>
      </w:pPr>
    </w:p>
    <w:p w:rsidR="00502394" w:rsidRDefault="00502394" w:rsidP="009D2059">
      <w:pPr>
        <w:pStyle w:val="PlainText"/>
        <w:ind w:left="720"/>
        <w:rPr>
          <w:rFonts w:ascii="Times New Roman" w:hAnsi="Times New Roman" w:cs="Times New Roman"/>
          <w:sz w:val="20"/>
          <w:szCs w:val="20"/>
        </w:rPr>
      </w:pPr>
    </w:p>
    <w:p w:rsidR="009D2059" w:rsidRDefault="009D2059" w:rsidP="009D2059">
      <w:pPr>
        <w:pStyle w:val="PlainText"/>
        <w:ind w:left="720"/>
        <w:rPr>
          <w:rFonts w:ascii="Times New Roman" w:hAnsi="Times New Roman" w:cs="Times New Roman"/>
          <w:sz w:val="20"/>
          <w:szCs w:val="20"/>
        </w:rPr>
      </w:pPr>
    </w:p>
    <w:p w:rsidR="0066412A" w:rsidRDefault="006A15D4" w:rsidP="009D2059">
      <w:pPr>
        <w:ind w:left="720" w:hanging="720"/>
        <w:rPr>
          <w:rFonts w:ascii="Times New Roman" w:hAnsi="Times New Roman"/>
          <w:sz w:val="20"/>
        </w:rPr>
      </w:pPr>
      <w:r>
        <w:rPr>
          <w:rFonts w:ascii="Times New Roman" w:hAnsi="Times New Roman"/>
          <w:b/>
          <w:sz w:val="20"/>
        </w:rPr>
        <w:t>V</w:t>
      </w:r>
      <w:r w:rsidR="0066412A" w:rsidRPr="00220DC5">
        <w:rPr>
          <w:rFonts w:ascii="Times New Roman" w:hAnsi="Times New Roman"/>
          <w:b/>
          <w:sz w:val="20"/>
        </w:rPr>
        <w:t>.</w:t>
      </w:r>
      <w:r w:rsidR="0066412A" w:rsidRPr="00220DC5">
        <w:rPr>
          <w:rFonts w:ascii="Times New Roman" w:hAnsi="Times New Roman"/>
          <w:b/>
          <w:sz w:val="20"/>
        </w:rPr>
        <w:tab/>
      </w:r>
      <w:r w:rsidR="001920F9">
        <w:rPr>
          <w:rFonts w:ascii="Times New Roman" w:hAnsi="Times New Roman"/>
          <w:b/>
          <w:sz w:val="20"/>
        </w:rPr>
        <w:t xml:space="preserve">NEW </w:t>
      </w:r>
      <w:r w:rsidR="0066412A" w:rsidRPr="00220DC5">
        <w:rPr>
          <w:rFonts w:ascii="Times New Roman" w:hAnsi="Times New Roman"/>
          <w:b/>
          <w:sz w:val="20"/>
        </w:rPr>
        <w:t>PROFESSIONAL HONORS OR NOTABLE RECOGNITION</w:t>
      </w:r>
      <w:r w:rsidR="00B6540D">
        <w:rPr>
          <w:rFonts w:ascii="Times New Roman" w:hAnsi="Times New Roman"/>
          <w:b/>
          <w:sz w:val="20"/>
        </w:rPr>
        <w:t>.</w:t>
      </w:r>
    </w:p>
    <w:p w:rsidR="00B21034" w:rsidRDefault="00B21034">
      <w:pPr>
        <w:ind w:left="720" w:hanging="720"/>
        <w:rPr>
          <w:rFonts w:ascii="Times New Roman" w:hAnsi="Times New Roman"/>
          <w:sz w:val="20"/>
        </w:rPr>
      </w:pPr>
    </w:p>
    <w:p w:rsidR="00C72807" w:rsidRPr="00220DC5" w:rsidRDefault="00B6540D">
      <w:pPr>
        <w:ind w:left="720" w:hanging="720"/>
        <w:rPr>
          <w:rFonts w:ascii="Times New Roman" w:hAnsi="Times New Roman"/>
          <w:sz w:val="20"/>
        </w:rPr>
      </w:pPr>
      <w:r>
        <w:rPr>
          <w:rFonts w:ascii="Times New Roman" w:hAnsi="Times New Roman"/>
          <w:sz w:val="20"/>
        </w:rPr>
        <w:t xml:space="preserve">List only new awards or recognitions </w:t>
      </w:r>
      <w:r w:rsidR="001920F9">
        <w:rPr>
          <w:rFonts w:ascii="Times New Roman" w:hAnsi="Times New Roman"/>
          <w:sz w:val="20"/>
        </w:rPr>
        <w:t>bestowed since 1 July 2013.</w:t>
      </w:r>
      <w:r>
        <w:rPr>
          <w:rFonts w:ascii="Times New Roman" w:hAnsi="Times New Roman"/>
          <w:sz w:val="20"/>
        </w:rPr>
        <w:t xml:space="preserve">  Include month and year.</w:t>
      </w:r>
    </w:p>
    <w:p w:rsidR="00F137B4" w:rsidRDefault="00F137B4">
      <w:pPr>
        <w:rPr>
          <w:rFonts w:ascii="Times New Roman" w:hAnsi="Times New Roman"/>
          <w:b/>
          <w:sz w:val="20"/>
          <w:u w:val="single"/>
        </w:rPr>
      </w:pPr>
    </w:p>
    <w:p w:rsidR="0066412A" w:rsidRPr="00F11657" w:rsidRDefault="00C72807">
      <w:pPr>
        <w:rPr>
          <w:rFonts w:ascii="Times New Roman" w:hAnsi="Times New Roman"/>
          <w:b/>
          <w:sz w:val="20"/>
        </w:rPr>
      </w:pPr>
      <w:r w:rsidRPr="00F11657">
        <w:rPr>
          <w:rFonts w:ascii="Times New Roman" w:hAnsi="Times New Roman"/>
          <w:b/>
          <w:sz w:val="20"/>
        </w:rPr>
        <w:t>Faculty Fellows</w:t>
      </w:r>
      <w:r w:rsidR="00F11657" w:rsidRPr="00F11657">
        <w:rPr>
          <w:rFonts w:ascii="Times New Roman" w:hAnsi="Times New Roman"/>
          <w:b/>
          <w:sz w:val="20"/>
        </w:rPr>
        <w:t>hips</w:t>
      </w:r>
      <w:r w:rsidR="009723CE">
        <w:rPr>
          <w:rFonts w:ascii="Times New Roman" w:hAnsi="Times New Roman"/>
          <w:b/>
          <w:sz w:val="20"/>
        </w:rPr>
        <w:t>.</w:t>
      </w:r>
    </w:p>
    <w:p w:rsidR="00C72807" w:rsidRDefault="00C72807">
      <w:pPr>
        <w:rPr>
          <w:rFonts w:ascii="Times New Roman" w:hAnsi="Times New Roman"/>
          <w:sz w:val="20"/>
        </w:rPr>
      </w:pPr>
    </w:p>
    <w:p w:rsidR="00502394" w:rsidRDefault="00502394">
      <w:pPr>
        <w:rPr>
          <w:rFonts w:ascii="Times New Roman" w:hAnsi="Times New Roman"/>
          <w:sz w:val="20"/>
        </w:rPr>
      </w:pPr>
    </w:p>
    <w:p w:rsidR="009F4EB1" w:rsidRDefault="009F4EB1">
      <w:pPr>
        <w:rPr>
          <w:rFonts w:ascii="Times New Roman" w:hAnsi="Times New Roman"/>
          <w:sz w:val="20"/>
        </w:rPr>
      </w:pPr>
    </w:p>
    <w:p w:rsidR="00C72807" w:rsidRPr="00F11657" w:rsidRDefault="00C72807">
      <w:pPr>
        <w:rPr>
          <w:rFonts w:ascii="Times New Roman" w:hAnsi="Times New Roman"/>
          <w:b/>
          <w:sz w:val="20"/>
        </w:rPr>
      </w:pPr>
      <w:r w:rsidRPr="00F11657">
        <w:rPr>
          <w:rFonts w:ascii="Times New Roman" w:hAnsi="Times New Roman"/>
          <w:b/>
          <w:sz w:val="20"/>
        </w:rPr>
        <w:t>Professional Certifications</w:t>
      </w:r>
      <w:r w:rsidR="009723CE">
        <w:rPr>
          <w:rFonts w:ascii="Times New Roman" w:hAnsi="Times New Roman"/>
          <w:b/>
          <w:sz w:val="20"/>
        </w:rPr>
        <w:t>.</w:t>
      </w:r>
    </w:p>
    <w:p w:rsidR="009C3B6E" w:rsidRDefault="009C3B6E">
      <w:pPr>
        <w:rPr>
          <w:rFonts w:ascii="Times New Roman" w:hAnsi="Times New Roman"/>
          <w:sz w:val="20"/>
        </w:rPr>
      </w:pPr>
    </w:p>
    <w:p w:rsidR="00502394" w:rsidRDefault="00502394">
      <w:pPr>
        <w:rPr>
          <w:rFonts w:ascii="Times New Roman" w:hAnsi="Times New Roman"/>
          <w:sz w:val="20"/>
        </w:rPr>
      </w:pPr>
    </w:p>
    <w:p w:rsidR="009F4EB1" w:rsidRDefault="009F4EB1">
      <w:pPr>
        <w:rPr>
          <w:rFonts w:ascii="Times New Roman" w:hAnsi="Times New Roman"/>
          <w:sz w:val="20"/>
        </w:rPr>
      </w:pPr>
    </w:p>
    <w:p w:rsidR="00C72807" w:rsidRPr="00F11657" w:rsidRDefault="00C72807">
      <w:pPr>
        <w:rPr>
          <w:rFonts w:ascii="Times New Roman" w:hAnsi="Times New Roman"/>
          <w:b/>
          <w:sz w:val="20"/>
        </w:rPr>
      </w:pPr>
      <w:r w:rsidRPr="00F11657">
        <w:rPr>
          <w:rFonts w:ascii="Times New Roman" w:hAnsi="Times New Roman"/>
          <w:b/>
          <w:sz w:val="20"/>
        </w:rPr>
        <w:t>Research and Teaching Awards</w:t>
      </w:r>
      <w:r w:rsidR="009723CE">
        <w:rPr>
          <w:rFonts w:ascii="Times New Roman" w:hAnsi="Times New Roman"/>
          <w:b/>
          <w:sz w:val="20"/>
        </w:rPr>
        <w:t>.</w:t>
      </w:r>
    </w:p>
    <w:p w:rsidR="00300024" w:rsidRDefault="00300024" w:rsidP="00B70391">
      <w:pPr>
        <w:rPr>
          <w:rFonts w:ascii="Times New Roman" w:hAnsi="Times New Roman"/>
          <w:sz w:val="20"/>
        </w:rPr>
      </w:pPr>
    </w:p>
    <w:p w:rsidR="009F4EB1" w:rsidRDefault="009F4EB1" w:rsidP="00B70391">
      <w:pPr>
        <w:rPr>
          <w:rFonts w:ascii="Times New Roman" w:hAnsi="Times New Roman"/>
          <w:sz w:val="20"/>
        </w:rPr>
      </w:pPr>
    </w:p>
    <w:p w:rsidR="009F4EB1" w:rsidRDefault="009F4EB1">
      <w:pPr>
        <w:rPr>
          <w:rFonts w:ascii="Times New Roman" w:hAnsi="Times New Roman"/>
          <w:sz w:val="20"/>
        </w:rPr>
      </w:pPr>
    </w:p>
    <w:p w:rsidR="0021591C" w:rsidRDefault="0021591C" w:rsidP="0021591C">
      <w:pPr>
        <w:ind w:left="720" w:hanging="720"/>
        <w:rPr>
          <w:rFonts w:ascii="Times New Roman" w:hAnsi="Times New Roman"/>
          <w:sz w:val="20"/>
        </w:rPr>
      </w:pPr>
      <w:r>
        <w:rPr>
          <w:rFonts w:ascii="Times New Roman" w:hAnsi="Times New Roman"/>
          <w:b/>
          <w:sz w:val="20"/>
        </w:rPr>
        <w:t>V</w:t>
      </w:r>
      <w:r w:rsidR="00AA6909">
        <w:rPr>
          <w:rFonts w:ascii="Times New Roman" w:hAnsi="Times New Roman"/>
          <w:b/>
          <w:sz w:val="20"/>
        </w:rPr>
        <w:t>I</w:t>
      </w:r>
      <w:r w:rsidRPr="00220DC5">
        <w:rPr>
          <w:rFonts w:ascii="Times New Roman" w:hAnsi="Times New Roman"/>
          <w:b/>
          <w:sz w:val="20"/>
        </w:rPr>
        <w:t>.</w:t>
      </w:r>
      <w:r w:rsidRPr="00220DC5">
        <w:rPr>
          <w:rFonts w:ascii="Times New Roman" w:hAnsi="Times New Roman"/>
          <w:b/>
          <w:sz w:val="20"/>
        </w:rPr>
        <w:tab/>
      </w:r>
      <w:r>
        <w:rPr>
          <w:rFonts w:ascii="Times New Roman" w:hAnsi="Times New Roman"/>
          <w:b/>
          <w:sz w:val="20"/>
        </w:rPr>
        <w:t>OTHER PERTINENT INFORMATION OR DEPARTMENT-SPECIFIC REPORTING REQUIREMENTS</w:t>
      </w:r>
      <w:r w:rsidRPr="00220DC5">
        <w:rPr>
          <w:rFonts w:ascii="Times New Roman" w:hAnsi="Times New Roman"/>
          <w:sz w:val="20"/>
        </w:rPr>
        <w:t xml:space="preserve"> </w:t>
      </w:r>
    </w:p>
    <w:p w:rsidR="000603EF" w:rsidRDefault="000603EF" w:rsidP="0021591C">
      <w:pPr>
        <w:ind w:left="720" w:hanging="720"/>
        <w:rPr>
          <w:rFonts w:ascii="Times New Roman" w:hAnsi="Times New Roman"/>
          <w:sz w:val="20"/>
        </w:rPr>
      </w:pPr>
    </w:p>
    <w:p w:rsidR="00A94BC9" w:rsidRDefault="00A94BC9" w:rsidP="009D2059">
      <w:pPr>
        <w:rPr>
          <w:rFonts w:ascii="Times New Roman" w:hAnsi="Times New Roman"/>
          <w:sz w:val="20"/>
        </w:rPr>
      </w:pPr>
      <w:r>
        <w:rPr>
          <w:rFonts w:ascii="Times New Roman" w:hAnsi="Times New Roman"/>
          <w:sz w:val="20"/>
        </w:rPr>
        <w:t>Include any other relevant information regarding teaching</w:t>
      </w:r>
      <w:r w:rsidR="00C77FCB">
        <w:rPr>
          <w:rFonts w:ascii="Times New Roman" w:hAnsi="Times New Roman"/>
          <w:sz w:val="20"/>
        </w:rPr>
        <w:t>,</w:t>
      </w:r>
      <w:r>
        <w:rPr>
          <w:rFonts w:ascii="Times New Roman" w:hAnsi="Times New Roman"/>
          <w:sz w:val="20"/>
        </w:rPr>
        <w:t xml:space="preserve"> research, service and outreach.</w:t>
      </w:r>
    </w:p>
    <w:p w:rsidR="00A94BC9" w:rsidRDefault="00A94BC9" w:rsidP="009D2059">
      <w:pPr>
        <w:rPr>
          <w:rFonts w:ascii="Times New Roman" w:hAnsi="Times New Roman"/>
          <w:sz w:val="20"/>
        </w:rPr>
      </w:pPr>
    </w:p>
    <w:p w:rsidR="009F4EB1" w:rsidRDefault="009F4EB1" w:rsidP="009D2059">
      <w:pPr>
        <w:rPr>
          <w:rFonts w:ascii="Times New Roman" w:hAnsi="Times New Roman"/>
          <w:sz w:val="20"/>
        </w:rPr>
      </w:pPr>
    </w:p>
    <w:p w:rsidR="0021591C" w:rsidRDefault="0021591C" w:rsidP="0021591C">
      <w:pPr>
        <w:rPr>
          <w:rFonts w:ascii="Times New Roman" w:hAnsi="Times New Roman"/>
          <w:b/>
          <w:sz w:val="20"/>
          <w:u w:val="single"/>
        </w:rPr>
      </w:pPr>
    </w:p>
    <w:p w:rsidR="00493355" w:rsidRDefault="00493355" w:rsidP="0021591C">
      <w:pPr>
        <w:rPr>
          <w:rFonts w:ascii="Times New Roman" w:hAnsi="Times New Roman"/>
          <w:b/>
          <w:sz w:val="20"/>
          <w:u w:val="single"/>
        </w:rPr>
      </w:pPr>
    </w:p>
    <w:p w:rsidR="0021591C" w:rsidRDefault="0021591C" w:rsidP="009D2059">
      <w:pPr>
        <w:ind w:left="720" w:hanging="720"/>
        <w:jc w:val="both"/>
        <w:rPr>
          <w:rFonts w:ascii="Times New Roman" w:hAnsi="Times New Roman"/>
          <w:sz w:val="20"/>
        </w:rPr>
      </w:pPr>
      <w:r>
        <w:rPr>
          <w:rFonts w:ascii="Times New Roman" w:hAnsi="Times New Roman"/>
          <w:b/>
          <w:sz w:val="20"/>
        </w:rPr>
        <w:t>VI</w:t>
      </w:r>
      <w:r w:rsidR="00615B01">
        <w:rPr>
          <w:rFonts w:ascii="Times New Roman" w:hAnsi="Times New Roman"/>
          <w:b/>
          <w:sz w:val="20"/>
        </w:rPr>
        <w:t>I</w:t>
      </w:r>
      <w:r w:rsidRPr="00220DC5">
        <w:rPr>
          <w:rFonts w:ascii="Times New Roman" w:hAnsi="Times New Roman"/>
          <w:b/>
          <w:sz w:val="20"/>
        </w:rPr>
        <w:t>.</w:t>
      </w:r>
      <w:r w:rsidRPr="00220DC5">
        <w:rPr>
          <w:rFonts w:ascii="Times New Roman" w:hAnsi="Times New Roman"/>
          <w:b/>
          <w:sz w:val="20"/>
        </w:rPr>
        <w:tab/>
      </w:r>
      <w:r>
        <w:rPr>
          <w:rFonts w:ascii="Times New Roman" w:hAnsi="Times New Roman"/>
          <w:b/>
          <w:sz w:val="20"/>
        </w:rPr>
        <w:t>PROFESSIONAL PLANS AND GOALS FOR THE UPCOMING YEAR</w:t>
      </w:r>
      <w:r w:rsidRPr="00220DC5">
        <w:rPr>
          <w:rFonts w:ascii="Times New Roman" w:hAnsi="Times New Roman"/>
          <w:sz w:val="20"/>
        </w:rPr>
        <w:t xml:space="preserve"> </w:t>
      </w:r>
    </w:p>
    <w:p w:rsidR="00300024" w:rsidRDefault="00300024" w:rsidP="009D2059">
      <w:pPr>
        <w:tabs>
          <w:tab w:val="left" w:pos="3060"/>
        </w:tabs>
        <w:rPr>
          <w:rFonts w:ascii="Times New Roman" w:hAnsi="Times New Roman"/>
          <w:sz w:val="20"/>
        </w:rPr>
      </w:pPr>
    </w:p>
    <w:p w:rsidR="00AA6909" w:rsidRDefault="00AA6909" w:rsidP="009D2059">
      <w:pPr>
        <w:numPr>
          <w:ins w:id="0" w:author="Rodd Hall" w:date="2004-03-03T10:10:00Z"/>
        </w:numPr>
        <w:tabs>
          <w:tab w:val="left" w:pos="3060"/>
        </w:tabs>
        <w:rPr>
          <w:rFonts w:ascii="Times New Roman" w:hAnsi="Times New Roman"/>
          <w:sz w:val="20"/>
        </w:rPr>
      </w:pPr>
      <w:r>
        <w:rPr>
          <w:rFonts w:ascii="Times New Roman" w:hAnsi="Times New Roman"/>
          <w:sz w:val="20"/>
        </w:rPr>
        <w:t xml:space="preserve">Include specific plans </w:t>
      </w:r>
      <w:r w:rsidR="00DC1E7F">
        <w:rPr>
          <w:rFonts w:ascii="Times New Roman" w:hAnsi="Times New Roman"/>
          <w:sz w:val="20"/>
        </w:rPr>
        <w:t>for 2014-2015 for each of the following.</w:t>
      </w:r>
      <w:r>
        <w:rPr>
          <w:rFonts w:ascii="Times New Roman" w:hAnsi="Times New Roman"/>
          <w:sz w:val="20"/>
        </w:rPr>
        <w:t xml:space="preserve"> </w:t>
      </w:r>
    </w:p>
    <w:p w:rsidR="00AA6909" w:rsidRDefault="00AA6909" w:rsidP="009D2059">
      <w:pPr>
        <w:tabs>
          <w:tab w:val="left" w:pos="3060"/>
        </w:tabs>
        <w:rPr>
          <w:rFonts w:ascii="Times New Roman" w:hAnsi="Times New Roman"/>
          <w:sz w:val="20"/>
        </w:rPr>
      </w:pPr>
    </w:p>
    <w:p w:rsidR="00AA6909" w:rsidRPr="00B21034" w:rsidRDefault="00AA6909" w:rsidP="009D2059">
      <w:pPr>
        <w:tabs>
          <w:tab w:val="left" w:pos="3060"/>
        </w:tabs>
        <w:rPr>
          <w:rFonts w:ascii="Times New Roman" w:hAnsi="Times New Roman"/>
          <w:sz w:val="20"/>
        </w:rPr>
      </w:pPr>
      <w:r w:rsidRPr="00AA6909">
        <w:rPr>
          <w:rFonts w:ascii="Times New Roman" w:hAnsi="Times New Roman"/>
          <w:b/>
          <w:sz w:val="20"/>
        </w:rPr>
        <w:t>Teaching</w:t>
      </w:r>
      <w:r w:rsidR="00B21034">
        <w:rPr>
          <w:rFonts w:ascii="Times New Roman" w:hAnsi="Times New Roman"/>
          <w:b/>
          <w:sz w:val="20"/>
        </w:rPr>
        <w:t>.</w:t>
      </w:r>
      <w:r w:rsidR="00B21034" w:rsidRPr="004A4789">
        <w:rPr>
          <w:rFonts w:ascii="Times New Roman" w:hAnsi="Times New Roman"/>
          <w:sz w:val="20"/>
        </w:rPr>
        <w:t xml:space="preserve">  </w:t>
      </w:r>
      <w:r w:rsidR="004A4789" w:rsidRPr="004A4789">
        <w:rPr>
          <w:rFonts w:ascii="Times New Roman" w:hAnsi="Times New Roman"/>
          <w:sz w:val="20"/>
        </w:rPr>
        <w:t xml:space="preserve">(e.g., </w:t>
      </w:r>
      <w:r w:rsidR="00B21034">
        <w:rPr>
          <w:rFonts w:ascii="Times New Roman" w:hAnsi="Times New Roman"/>
          <w:sz w:val="20"/>
        </w:rPr>
        <w:t>courses that you are likely to teach or develop, specific efforts for improving your teaching</w:t>
      </w:r>
      <w:r w:rsidR="009D2059">
        <w:rPr>
          <w:rFonts w:ascii="Times New Roman" w:hAnsi="Times New Roman"/>
          <w:sz w:val="20"/>
        </w:rPr>
        <w:t xml:space="preserve"> or changing your courses, </w:t>
      </w:r>
      <w:r w:rsidR="00B21034">
        <w:rPr>
          <w:rFonts w:ascii="Times New Roman" w:hAnsi="Times New Roman"/>
          <w:sz w:val="20"/>
        </w:rPr>
        <w:t>new modalities to be explored, etc.</w:t>
      </w:r>
      <w:r w:rsidR="004A4789">
        <w:rPr>
          <w:rFonts w:ascii="Times New Roman" w:hAnsi="Times New Roman"/>
          <w:sz w:val="20"/>
        </w:rPr>
        <w:t>)</w:t>
      </w:r>
      <w:r w:rsidR="00B21034">
        <w:rPr>
          <w:rFonts w:ascii="Times New Roman" w:hAnsi="Times New Roman"/>
          <w:sz w:val="20"/>
        </w:rPr>
        <w:t xml:space="preserve"> </w:t>
      </w:r>
    </w:p>
    <w:p w:rsidR="00AA6909" w:rsidRDefault="00AA6909" w:rsidP="009D2059">
      <w:pPr>
        <w:tabs>
          <w:tab w:val="left" w:pos="3060"/>
        </w:tabs>
        <w:rPr>
          <w:rFonts w:ascii="Times New Roman" w:hAnsi="Times New Roman"/>
          <w:sz w:val="20"/>
        </w:rPr>
      </w:pPr>
    </w:p>
    <w:p w:rsidR="00AA6909" w:rsidRDefault="00AA6909" w:rsidP="009D2059">
      <w:pPr>
        <w:tabs>
          <w:tab w:val="left" w:pos="3060"/>
        </w:tabs>
        <w:rPr>
          <w:rFonts w:ascii="Times New Roman" w:hAnsi="Times New Roman"/>
          <w:sz w:val="20"/>
        </w:rPr>
      </w:pPr>
    </w:p>
    <w:p w:rsidR="00AA6909" w:rsidRPr="00B21034" w:rsidRDefault="00AA6909" w:rsidP="009D2059">
      <w:pPr>
        <w:tabs>
          <w:tab w:val="left" w:pos="3060"/>
        </w:tabs>
        <w:rPr>
          <w:rFonts w:ascii="Times New Roman" w:hAnsi="Times New Roman"/>
          <w:sz w:val="20"/>
        </w:rPr>
      </w:pPr>
      <w:r w:rsidRPr="00AA6909">
        <w:rPr>
          <w:rFonts w:ascii="Times New Roman" w:hAnsi="Times New Roman"/>
          <w:b/>
          <w:sz w:val="20"/>
        </w:rPr>
        <w:t>Research</w:t>
      </w:r>
      <w:r w:rsidR="00B21034">
        <w:rPr>
          <w:rFonts w:ascii="Times New Roman" w:hAnsi="Times New Roman"/>
          <w:b/>
          <w:sz w:val="20"/>
        </w:rPr>
        <w:t>.</w:t>
      </w:r>
      <w:r w:rsidR="00B21034">
        <w:rPr>
          <w:rFonts w:ascii="Times New Roman" w:hAnsi="Times New Roman"/>
          <w:sz w:val="20"/>
        </w:rPr>
        <w:t xml:space="preserve">  </w:t>
      </w:r>
      <w:r w:rsidR="004A4789">
        <w:rPr>
          <w:rFonts w:ascii="Times New Roman" w:hAnsi="Times New Roman"/>
          <w:sz w:val="20"/>
        </w:rPr>
        <w:t xml:space="preserve">(e.g., </w:t>
      </w:r>
      <w:r w:rsidR="00B21034">
        <w:rPr>
          <w:rFonts w:ascii="Times New Roman" w:hAnsi="Times New Roman"/>
          <w:sz w:val="20"/>
        </w:rPr>
        <w:t xml:space="preserve">plans for your PDQ, funding sources, </w:t>
      </w:r>
      <w:r w:rsidR="001C7332">
        <w:rPr>
          <w:rFonts w:ascii="Times New Roman" w:hAnsi="Times New Roman"/>
          <w:sz w:val="20"/>
        </w:rPr>
        <w:t xml:space="preserve">proposals to specified funding agencies that are planned, manuscripts that you are currently writing and intended journals, </w:t>
      </w:r>
      <w:r w:rsidR="004A4789">
        <w:rPr>
          <w:rFonts w:ascii="Times New Roman" w:hAnsi="Times New Roman"/>
          <w:sz w:val="20"/>
        </w:rPr>
        <w:t>etc.)</w:t>
      </w:r>
    </w:p>
    <w:p w:rsidR="00AA6909" w:rsidRDefault="00AA6909" w:rsidP="009D2059">
      <w:pPr>
        <w:tabs>
          <w:tab w:val="left" w:pos="3060"/>
        </w:tabs>
        <w:rPr>
          <w:rFonts w:ascii="Times New Roman" w:hAnsi="Times New Roman"/>
          <w:sz w:val="20"/>
        </w:rPr>
      </w:pPr>
    </w:p>
    <w:p w:rsidR="00AA6909" w:rsidRDefault="00AA6909" w:rsidP="009D2059">
      <w:pPr>
        <w:tabs>
          <w:tab w:val="left" w:pos="3060"/>
        </w:tabs>
        <w:rPr>
          <w:rFonts w:ascii="Times New Roman" w:hAnsi="Times New Roman"/>
          <w:sz w:val="20"/>
        </w:rPr>
      </w:pPr>
    </w:p>
    <w:p w:rsidR="00AA6909" w:rsidRPr="004A4789" w:rsidRDefault="00AA6909" w:rsidP="009D2059">
      <w:pPr>
        <w:tabs>
          <w:tab w:val="left" w:pos="3060"/>
        </w:tabs>
        <w:rPr>
          <w:rFonts w:ascii="Times New Roman" w:hAnsi="Times New Roman"/>
          <w:sz w:val="20"/>
        </w:rPr>
      </w:pPr>
      <w:r w:rsidRPr="00AA6909">
        <w:rPr>
          <w:rFonts w:ascii="Times New Roman" w:hAnsi="Times New Roman"/>
          <w:b/>
          <w:sz w:val="20"/>
        </w:rPr>
        <w:t>Service</w:t>
      </w:r>
      <w:r w:rsidR="004A4789">
        <w:rPr>
          <w:rFonts w:ascii="Times New Roman" w:hAnsi="Times New Roman"/>
          <w:b/>
          <w:sz w:val="20"/>
        </w:rPr>
        <w:t xml:space="preserve">. </w:t>
      </w:r>
      <w:r w:rsidR="00EA1E19">
        <w:rPr>
          <w:rFonts w:ascii="Times New Roman" w:hAnsi="Times New Roman"/>
          <w:sz w:val="20"/>
        </w:rPr>
        <w:t xml:space="preserve"> (e.g., plans at the Department</w:t>
      </w:r>
      <w:r w:rsidR="004A4789">
        <w:rPr>
          <w:rFonts w:ascii="Times New Roman" w:hAnsi="Times New Roman"/>
          <w:sz w:val="20"/>
        </w:rPr>
        <w:t>, EN, AFIT, Professional and other levels, etc.)</w:t>
      </w:r>
    </w:p>
    <w:p w:rsidR="00AA6909" w:rsidRDefault="00AA6909" w:rsidP="009D2059">
      <w:pPr>
        <w:tabs>
          <w:tab w:val="left" w:pos="3060"/>
        </w:tabs>
        <w:rPr>
          <w:rFonts w:ascii="Times New Roman" w:hAnsi="Times New Roman"/>
          <w:sz w:val="20"/>
        </w:rPr>
      </w:pPr>
    </w:p>
    <w:p w:rsidR="00AA6909" w:rsidRDefault="00AA6909" w:rsidP="009D2059">
      <w:pPr>
        <w:tabs>
          <w:tab w:val="left" w:pos="3060"/>
        </w:tabs>
        <w:rPr>
          <w:rFonts w:ascii="Times New Roman" w:hAnsi="Times New Roman"/>
          <w:sz w:val="20"/>
        </w:rPr>
      </w:pPr>
    </w:p>
    <w:p w:rsidR="00AA6909" w:rsidRPr="00AA6909" w:rsidRDefault="00AA6909" w:rsidP="009D2059">
      <w:pPr>
        <w:tabs>
          <w:tab w:val="left" w:pos="3060"/>
        </w:tabs>
        <w:rPr>
          <w:rFonts w:ascii="Times New Roman" w:hAnsi="Times New Roman"/>
          <w:b/>
          <w:sz w:val="20"/>
        </w:rPr>
      </w:pPr>
      <w:r w:rsidRPr="00AA6909">
        <w:rPr>
          <w:rFonts w:ascii="Times New Roman" w:hAnsi="Times New Roman"/>
          <w:b/>
          <w:sz w:val="20"/>
        </w:rPr>
        <w:t>Outreach</w:t>
      </w:r>
      <w:r w:rsidR="004A4789">
        <w:rPr>
          <w:rFonts w:ascii="Times New Roman" w:hAnsi="Times New Roman"/>
          <w:b/>
          <w:sz w:val="20"/>
        </w:rPr>
        <w:t>.</w:t>
      </w:r>
    </w:p>
    <w:p w:rsidR="00AA6909" w:rsidRDefault="00AA6909" w:rsidP="009D2059">
      <w:pPr>
        <w:tabs>
          <w:tab w:val="left" w:pos="3060"/>
        </w:tabs>
        <w:rPr>
          <w:rFonts w:ascii="Times New Roman" w:hAnsi="Times New Roman"/>
          <w:sz w:val="20"/>
        </w:rPr>
      </w:pPr>
    </w:p>
    <w:p w:rsidR="00AA6909" w:rsidRDefault="00AA6909" w:rsidP="009D2059">
      <w:pPr>
        <w:tabs>
          <w:tab w:val="left" w:pos="3060"/>
        </w:tabs>
        <w:rPr>
          <w:rFonts w:ascii="Times New Roman" w:hAnsi="Times New Roman"/>
          <w:sz w:val="20"/>
        </w:rPr>
      </w:pPr>
    </w:p>
    <w:p w:rsidR="00AA6909" w:rsidRDefault="00AA6909" w:rsidP="009D2059">
      <w:pPr>
        <w:tabs>
          <w:tab w:val="left" w:pos="3060"/>
        </w:tabs>
        <w:rPr>
          <w:rFonts w:ascii="Times New Roman" w:hAnsi="Times New Roman"/>
          <w:sz w:val="20"/>
        </w:rPr>
      </w:pPr>
    </w:p>
    <w:p w:rsidR="00AA6909" w:rsidRDefault="00AA6909" w:rsidP="009D2059">
      <w:pPr>
        <w:tabs>
          <w:tab w:val="left" w:pos="3060"/>
        </w:tabs>
        <w:rPr>
          <w:rFonts w:ascii="Times New Roman" w:hAnsi="Times New Roman"/>
          <w:b/>
          <w:sz w:val="20"/>
        </w:rPr>
      </w:pPr>
      <w:r w:rsidRPr="00AA6909">
        <w:rPr>
          <w:rFonts w:ascii="Times New Roman" w:hAnsi="Times New Roman"/>
          <w:b/>
          <w:sz w:val="20"/>
        </w:rPr>
        <w:t>Other</w:t>
      </w:r>
      <w:r w:rsidR="004A4789">
        <w:rPr>
          <w:rFonts w:ascii="Times New Roman" w:hAnsi="Times New Roman"/>
          <w:b/>
          <w:sz w:val="20"/>
        </w:rPr>
        <w:t>.</w:t>
      </w:r>
    </w:p>
    <w:p w:rsidR="002A5B86" w:rsidRDefault="002A5B86" w:rsidP="009D2059">
      <w:pPr>
        <w:tabs>
          <w:tab w:val="left" w:pos="3060"/>
        </w:tabs>
        <w:rPr>
          <w:rFonts w:ascii="Times New Roman" w:hAnsi="Times New Roman"/>
          <w:b/>
          <w:sz w:val="20"/>
        </w:rPr>
      </w:pPr>
    </w:p>
    <w:p w:rsidR="002A5B86" w:rsidRDefault="002A5B86" w:rsidP="009D2059">
      <w:pPr>
        <w:tabs>
          <w:tab w:val="left" w:pos="3060"/>
        </w:tabs>
        <w:rPr>
          <w:rFonts w:ascii="Times New Roman" w:hAnsi="Times New Roman"/>
          <w:b/>
          <w:sz w:val="20"/>
        </w:rPr>
      </w:pPr>
    </w:p>
    <w:p w:rsidR="002A5B86" w:rsidRPr="00AA6909" w:rsidRDefault="002A5B86" w:rsidP="009D2059">
      <w:pPr>
        <w:tabs>
          <w:tab w:val="left" w:pos="3060"/>
        </w:tabs>
        <w:rPr>
          <w:rFonts w:ascii="Times New Roman" w:hAnsi="Times New Roman"/>
          <w:b/>
          <w:sz w:val="20"/>
        </w:rPr>
      </w:pPr>
    </w:p>
    <w:sectPr w:rsidR="002A5B86" w:rsidRPr="00AA6909" w:rsidSect="00C53185">
      <w:headerReference w:type="default" r:id="rId7"/>
      <w:footerReference w:type="default" r:id="rId8"/>
      <w:headerReference w:type="first" r:id="rId9"/>
      <w:pgSz w:w="12240" w:h="15840"/>
      <w:pgMar w:top="1152" w:right="576" w:bottom="1008" w:left="864"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440E" w:rsidRDefault="0082440E">
      <w:r>
        <w:separator/>
      </w:r>
    </w:p>
  </w:endnote>
  <w:endnote w:type="continuationSeparator" w:id="0">
    <w:p w:rsidR="0082440E" w:rsidRDefault="008244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charset w:val="00"/>
    <w:family w:val="auto"/>
    <w:pitch w:val="variable"/>
    <w:sig w:usb0="03000000"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3EF" w:rsidRDefault="000603EF">
    <w:pPr>
      <w:pStyle w:val="Footer"/>
      <w:framePr w:wrap="auto" w:vAnchor="page" w:hAnchor="margin" w:xAlign="right" w:y="1"/>
    </w:pPr>
    <w:r>
      <w:pgNum/>
    </w:r>
  </w:p>
  <w:p w:rsidR="000603EF" w:rsidRDefault="000603E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440E" w:rsidRDefault="0082440E">
      <w:r>
        <w:separator/>
      </w:r>
    </w:p>
  </w:footnote>
  <w:footnote w:type="continuationSeparator" w:id="0">
    <w:p w:rsidR="0082440E" w:rsidRDefault="008244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3EF" w:rsidRPr="00220DC5" w:rsidRDefault="000603EF" w:rsidP="006D138C">
    <w:pPr>
      <w:pStyle w:val="Header"/>
      <w:jc w:val="center"/>
      <w:rPr>
        <w:rFonts w:ascii="Times New Roman" w:hAnsi="Times New Roman"/>
        <w:b/>
        <w:smallCap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03EF" w:rsidRPr="00220DC5" w:rsidRDefault="000603EF" w:rsidP="00C53185">
    <w:pPr>
      <w:pStyle w:val="Header"/>
      <w:jc w:val="center"/>
      <w:rPr>
        <w:rFonts w:ascii="Times New Roman" w:hAnsi="Times New Roman"/>
        <w:b/>
      </w:rPr>
    </w:pPr>
    <w:r w:rsidRPr="00220DC5">
      <w:rPr>
        <w:rFonts w:ascii="Times New Roman" w:hAnsi="Times New Roman"/>
        <w:b/>
      </w:rPr>
      <w:t>Air Force Institute of Technology</w:t>
    </w:r>
  </w:p>
  <w:p w:rsidR="000603EF" w:rsidRPr="00220DC5" w:rsidRDefault="000603EF" w:rsidP="00C53185">
    <w:pPr>
      <w:pStyle w:val="Header"/>
      <w:jc w:val="center"/>
      <w:rPr>
        <w:rFonts w:ascii="Times New Roman" w:hAnsi="Times New Roman"/>
        <w:b/>
        <w:smallCaps/>
      </w:rPr>
    </w:pPr>
    <w:r w:rsidRPr="00220DC5">
      <w:rPr>
        <w:rFonts w:ascii="Times New Roman" w:hAnsi="Times New Roman"/>
        <w:b/>
        <w:smallCaps/>
      </w:rPr>
      <w:t xml:space="preserve">Graduate </w:t>
    </w:r>
    <w:smartTag w:uri="urn:schemas-microsoft-com:office:smarttags" w:element="place">
      <w:smartTag w:uri="urn:schemas-microsoft-com:office:smarttags" w:element="PlaceType">
        <w:r w:rsidRPr="00220DC5">
          <w:rPr>
            <w:rFonts w:ascii="Times New Roman" w:hAnsi="Times New Roman"/>
            <w:b/>
            <w:smallCaps/>
          </w:rPr>
          <w:t>School</w:t>
        </w:r>
      </w:smartTag>
      <w:r w:rsidRPr="00220DC5">
        <w:rPr>
          <w:rFonts w:ascii="Times New Roman" w:hAnsi="Times New Roman"/>
          <w:b/>
          <w:smallCaps/>
        </w:rPr>
        <w:t xml:space="preserve"> of </w:t>
      </w:r>
      <w:smartTag w:uri="urn:schemas-microsoft-com:office:smarttags" w:element="PlaceName">
        <w:r w:rsidRPr="00220DC5">
          <w:rPr>
            <w:rFonts w:ascii="Times New Roman" w:hAnsi="Times New Roman"/>
            <w:b/>
            <w:smallCaps/>
          </w:rPr>
          <w:t>Engineering</w:t>
        </w:r>
      </w:smartTag>
    </w:smartTag>
    <w:r w:rsidRPr="00220DC5">
      <w:rPr>
        <w:rFonts w:ascii="Times New Roman" w:hAnsi="Times New Roman"/>
        <w:b/>
        <w:smallCaps/>
      </w:rPr>
      <w:t xml:space="preserve"> and Management</w:t>
    </w:r>
  </w:p>
  <w:p w:rsidR="000603EF" w:rsidRDefault="000603E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162E7"/>
    <w:multiLevelType w:val="hybridMultilevel"/>
    <w:tmpl w:val="A39C0356"/>
    <w:lvl w:ilvl="0" w:tplc="04090015">
      <w:start w:val="1"/>
      <w:numFmt w:val="upperLetter"/>
      <w:pStyle w:val="Heading1"/>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7487F95"/>
    <w:multiLevelType w:val="hybridMultilevel"/>
    <w:tmpl w:val="8A704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E4FEA"/>
    <w:multiLevelType w:val="hybridMultilevel"/>
    <w:tmpl w:val="2BB4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53C24"/>
    <w:multiLevelType w:val="hybridMultilevel"/>
    <w:tmpl w:val="F45AC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0E38B8"/>
    <w:multiLevelType w:val="hybridMultilevel"/>
    <w:tmpl w:val="35D8023C"/>
    <w:lvl w:ilvl="0" w:tplc="C36E0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532E4"/>
    <w:multiLevelType w:val="hybridMultilevel"/>
    <w:tmpl w:val="0880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270CB"/>
    <w:multiLevelType w:val="hybridMultilevel"/>
    <w:tmpl w:val="ECD419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9F27623"/>
    <w:multiLevelType w:val="hybridMultilevel"/>
    <w:tmpl w:val="A30461F2"/>
    <w:lvl w:ilvl="0" w:tplc="80862EE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3DD3089D"/>
    <w:multiLevelType w:val="hybridMultilevel"/>
    <w:tmpl w:val="BB4E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CA68BE"/>
    <w:multiLevelType w:val="hybridMultilevel"/>
    <w:tmpl w:val="152C97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6E57CFD"/>
    <w:multiLevelType w:val="hybridMultilevel"/>
    <w:tmpl w:val="9A1E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447A09"/>
    <w:multiLevelType w:val="hybridMultilevel"/>
    <w:tmpl w:val="F370A3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58D05ABD"/>
    <w:multiLevelType w:val="hybridMultilevel"/>
    <w:tmpl w:val="8856C8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9445EC9"/>
    <w:multiLevelType w:val="hybridMultilevel"/>
    <w:tmpl w:val="8EB07B04"/>
    <w:lvl w:ilvl="0" w:tplc="4926BD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CB2903"/>
    <w:multiLevelType w:val="hybridMultilevel"/>
    <w:tmpl w:val="BAD4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3F0ED5"/>
    <w:multiLevelType w:val="hybridMultilevel"/>
    <w:tmpl w:val="58BA38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3277E8"/>
    <w:multiLevelType w:val="hybridMultilevel"/>
    <w:tmpl w:val="AABEDAC6"/>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7">
    <w:nsid w:val="7BFC48E1"/>
    <w:multiLevelType w:val="hybridMultilevel"/>
    <w:tmpl w:val="CA14E438"/>
    <w:lvl w:ilvl="0" w:tplc="D87A6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8F6CCF"/>
    <w:multiLevelType w:val="hybridMultilevel"/>
    <w:tmpl w:val="35D8023C"/>
    <w:lvl w:ilvl="0" w:tplc="C36E0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0"/>
  </w:num>
  <w:num w:numId="4">
    <w:abstractNumId w:val="9"/>
  </w:num>
  <w:num w:numId="5">
    <w:abstractNumId w:val="11"/>
  </w:num>
  <w:num w:numId="6">
    <w:abstractNumId w:val="12"/>
  </w:num>
  <w:num w:numId="7">
    <w:abstractNumId w:val="6"/>
  </w:num>
  <w:num w:numId="8">
    <w:abstractNumId w:val="5"/>
  </w:num>
  <w:num w:numId="9">
    <w:abstractNumId w:val="2"/>
  </w:num>
  <w:num w:numId="10">
    <w:abstractNumId w:val="10"/>
  </w:num>
  <w:num w:numId="11">
    <w:abstractNumId w:val="14"/>
  </w:num>
  <w:num w:numId="12">
    <w:abstractNumId w:val="16"/>
  </w:num>
  <w:num w:numId="13">
    <w:abstractNumId w:val="8"/>
  </w:num>
  <w:num w:numId="14">
    <w:abstractNumId w:val="3"/>
  </w:num>
  <w:num w:numId="15">
    <w:abstractNumId w:val="1"/>
  </w:num>
  <w:num w:numId="16">
    <w:abstractNumId w:val="17"/>
  </w:num>
  <w:num w:numId="17">
    <w:abstractNumId w:val="4"/>
  </w:num>
  <w:num w:numId="18">
    <w:abstractNumId w:val="13"/>
  </w:num>
  <w:num w:numId="19">
    <w:abstractNumId w:val="15"/>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embedSystemFonts/>
  <w:proofState w:spelling="clean" w:grammar="clean"/>
  <w:stylePaneFormatFilter w:val="3F01"/>
  <w:defaultTabStop w:val="720"/>
  <w:hyphenationZone w:val="0"/>
  <w:doNotHyphenateCap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rsids>
    <w:rsidRoot w:val="00DD2EEC"/>
    <w:rsid w:val="00014FE3"/>
    <w:rsid w:val="00027347"/>
    <w:rsid w:val="00044D55"/>
    <w:rsid w:val="0006010F"/>
    <w:rsid w:val="000603EF"/>
    <w:rsid w:val="000B79D3"/>
    <w:rsid w:val="00102D53"/>
    <w:rsid w:val="00103305"/>
    <w:rsid w:val="00122C4C"/>
    <w:rsid w:val="00133E7E"/>
    <w:rsid w:val="00136E17"/>
    <w:rsid w:val="00145EC3"/>
    <w:rsid w:val="001507AB"/>
    <w:rsid w:val="0018080D"/>
    <w:rsid w:val="001848E0"/>
    <w:rsid w:val="001920F9"/>
    <w:rsid w:val="00195C63"/>
    <w:rsid w:val="00196738"/>
    <w:rsid w:val="00197C85"/>
    <w:rsid w:val="001C7332"/>
    <w:rsid w:val="00207D46"/>
    <w:rsid w:val="002136CA"/>
    <w:rsid w:val="0021591C"/>
    <w:rsid w:val="00217DF9"/>
    <w:rsid w:val="00220DC5"/>
    <w:rsid w:val="00221912"/>
    <w:rsid w:val="00227FCF"/>
    <w:rsid w:val="00234ACA"/>
    <w:rsid w:val="002635F3"/>
    <w:rsid w:val="00276744"/>
    <w:rsid w:val="0028564F"/>
    <w:rsid w:val="00290F57"/>
    <w:rsid w:val="00296265"/>
    <w:rsid w:val="002970C7"/>
    <w:rsid w:val="00297E09"/>
    <w:rsid w:val="002A5B86"/>
    <w:rsid w:val="002C7619"/>
    <w:rsid w:val="002E4CE0"/>
    <w:rsid w:val="002E7715"/>
    <w:rsid w:val="00300024"/>
    <w:rsid w:val="00307B98"/>
    <w:rsid w:val="00316BFB"/>
    <w:rsid w:val="003172E5"/>
    <w:rsid w:val="0033298A"/>
    <w:rsid w:val="00332DB5"/>
    <w:rsid w:val="00335E69"/>
    <w:rsid w:val="00336731"/>
    <w:rsid w:val="00350F28"/>
    <w:rsid w:val="00357E82"/>
    <w:rsid w:val="00364479"/>
    <w:rsid w:val="003662EC"/>
    <w:rsid w:val="0037222F"/>
    <w:rsid w:val="00380F35"/>
    <w:rsid w:val="00385218"/>
    <w:rsid w:val="003C752E"/>
    <w:rsid w:val="003E1D2F"/>
    <w:rsid w:val="003F1809"/>
    <w:rsid w:val="0041634D"/>
    <w:rsid w:val="004169C9"/>
    <w:rsid w:val="004232A9"/>
    <w:rsid w:val="00443032"/>
    <w:rsid w:val="00455627"/>
    <w:rsid w:val="00460BEA"/>
    <w:rsid w:val="004708C4"/>
    <w:rsid w:val="004731AE"/>
    <w:rsid w:val="00477EF0"/>
    <w:rsid w:val="00485D83"/>
    <w:rsid w:val="00493355"/>
    <w:rsid w:val="004A4789"/>
    <w:rsid w:val="004C25F1"/>
    <w:rsid w:val="004C28C2"/>
    <w:rsid w:val="004C3863"/>
    <w:rsid w:val="004D07F8"/>
    <w:rsid w:val="004D29A1"/>
    <w:rsid w:val="0050066B"/>
    <w:rsid w:val="00502394"/>
    <w:rsid w:val="00505462"/>
    <w:rsid w:val="00513B15"/>
    <w:rsid w:val="0052137C"/>
    <w:rsid w:val="0052327A"/>
    <w:rsid w:val="00534FF3"/>
    <w:rsid w:val="00543255"/>
    <w:rsid w:val="00543320"/>
    <w:rsid w:val="005514AA"/>
    <w:rsid w:val="00585111"/>
    <w:rsid w:val="005B0145"/>
    <w:rsid w:val="005E2387"/>
    <w:rsid w:val="005E6E4B"/>
    <w:rsid w:val="005E7802"/>
    <w:rsid w:val="00601505"/>
    <w:rsid w:val="00615B01"/>
    <w:rsid w:val="00620E2F"/>
    <w:rsid w:val="00645FC1"/>
    <w:rsid w:val="00654AB9"/>
    <w:rsid w:val="00656402"/>
    <w:rsid w:val="0066412A"/>
    <w:rsid w:val="006776B3"/>
    <w:rsid w:val="0069224C"/>
    <w:rsid w:val="006A05C2"/>
    <w:rsid w:val="006A15D4"/>
    <w:rsid w:val="006B746E"/>
    <w:rsid w:val="006C72CB"/>
    <w:rsid w:val="006D138C"/>
    <w:rsid w:val="006D1A0E"/>
    <w:rsid w:val="006E1012"/>
    <w:rsid w:val="006E6434"/>
    <w:rsid w:val="00705C22"/>
    <w:rsid w:val="007072E1"/>
    <w:rsid w:val="00713C92"/>
    <w:rsid w:val="00727E43"/>
    <w:rsid w:val="0073624B"/>
    <w:rsid w:val="00753D72"/>
    <w:rsid w:val="007601CA"/>
    <w:rsid w:val="007667B3"/>
    <w:rsid w:val="00774B35"/>
    <w:rsid w:val="007825DB"/>
    <w:rsid w:val="00794EF4"/>
    <w:rsid w:val="007B4A32"/>
    <w:rsid w:val="007B7E50"/>
    <w:rsid w:val="007C2401"/>
    <w:rsid w:val="007C4319"/>
    <w:rsid w:val="007C43D7"/>
    <w:rsid w:val="007C60F7"/>
    <w:rsid w:val="007D67F0"/>
    <w:rsid w:val="007D6E9B"/>
    <w:rsid w:val="007D73C0"/>
    <w:rsid w:val="007F2B2F"/>
    <w:rsid w:val="007F7A79"/>
    <w:rsid w:val="0082440E"/>
    <w:rsid w:val="00825B15"/>
    <w:rsid w:val="008277AC"/>
    <w:rsid w:val="00844A41"/>
    <w:rsid w:val="00851C85"/>
    <w:rsid w:val="00855387"/>
    <w:rsid w:val="00870FB1"/>
    <w:rsid w:val="00883F8E"/>
    <w:rsid w:val="008846B5"/>
    <w:rsid w:val="00887AA0"/>
    <w:rsid w:val="00890839"/>
    <w:rsid w:val="00892E99"/>
    <w:rsid w:val="008935CD"/>
    <w:rsid w:val="008C305D"/>
    <w:rsid w:val="008D4A81"/>
    <w:rsid w:val="008F7897"/>
    <w:rsid w:val="00921B29"/>
    <w:rsid w:val="00926C5E"/>
    <w:rsid w:val="00936A43"/>
    <w:rsid w:val="00964434"/>
    <w:rsid w:val="009723CE"/>
    <w:rsid w:val="009832DF"/>
    <w:rsid w:val="00990A15"/>
    <w:rsid w:val="0099762B"/>
    <w:rsid w:val="009A0BA0"/>
    <w:rsid w:val="009A1D71"/>
    <w:rsid w:val="009B6749"/>
    <w:rsid w:val="009C3B6E"/>
    <w:rsid w:val="009C5366"/>
    <w:rsid w:val="009C7F07"/>
    <w:rsid w:val="009D2059"/>
    <w:rsid w:val="009E347B"/>
    <w:rsid w:val="009F4249"/>
    <w:rsid w:val="009F4EB1"/>
    <w:rsid w:val="009F6ACF"/>
    <w:rsid w:val="00A177C3"/>
    <w:rsid w:val="00A17E80"/>
    <w:rsid w:val="00A2462C"/>
    <w:rsid w:val="00A34F30"/>
    <w:rsid w:val="00A41EAC"/>
    <w:rsid w:val="00A77B97"/>
    <w:rsid w:val="00A80F84"/>
    <w:rsid w:val="00A867C3"/>
    <w:rsid w:val="00A94BC9"/>
    <w:rsid w:val="00AA6909"/>
    <w:rsid w:val="00AC1486"/>
    <w:rsid w:val="00B21034"/>
    <w:rsid w:val="00B6540D"/>
    <w:rsid w:val="00B70391"/>
    <w:rsid w:val="00B74C47"/>
    <w:rsid w:val="00BB3FB4"/>
    <w:rsid w:val="00BB76AE"/>
    <w:rsid w:val="00BC48C0"/>
    <w:rsid w:val="00BC5570"/>
    <w:rsid w:val="00BC6A53"/>
    <w:rsid w:val="00C0565A"/>
    <w:rsid w:val="00C11063"/>
    <w:rsid w:val="00C24F50"/>
    <w:rsid w:val="00C53185"/>
    <w:rsid w:val="00C56C2C"/>
    <w:rsid w:val="00C64EFA"/>
    <w:rsid w:val="00C72807"/>
    <w:rsid w:val="00C77FCB"/>
    <w:rsid w:val="00C8317E"/>
    <w:rsid w:val="00C92ADA"/>
    <w:rsid w:val="00CC3DF4"/>
    <w:rsid w:val="00CE7EB2"/>
    <w:rsid w:val="00D03B7D"/>
    <w:rsid w:val="00D0720D"/>
    <w:rsid w:val="00D15780"/>
    <w:rsid w:val="00D4519B"/>
    <w:rsid w:val="00D50A2B"/>
    <w:rsid w:val="00D616D6"/>
    <w:rsid w:val="00D62A8E"/>
    <w:rsid w:val="00D76ED2"/>
    <w:rsid w:val="00D804AE"/>
    <w:rsid w:val="00D9704B"/>
    <w:rsid w:val="00DA1A9A"/>
    <w:rsid w:val="00DB0060"/>
    <w:rsid w:val="00DC1E7F"/>
    <w:rsid w:val="00DD2EEC"/>
    <w:rsid w:val="00DD4E79"/>
    <w:rsid w:val="00DE45BF"/>
    <w:rsid w:val="00DE67F1"/>
    <w:rsid w:val="00DF67B0"/>
    <w:rsid w:val="00E16812"/>
    <w:rsid w:val="00E21024"/>
    <w:rsid w:val="00E26C26"/>
    <w:rsid w:val="00E2726F"/>
    <w:rsid w:val="00E56A5E"/>
    <w:rsid w:val="00E65CC2"/>
    <w:rsid w:val="00E74C1E"/>
    <w:rsid w:val="00E87476"/>
    <w:rsid w:val="00EA1E19"/>
    <w:rsid w:val="00EB2DF2"/>
    <w:rsid w:val="00ED430B"/>
    <w:rsid w:val="00EE7827"/>
    <w:rsid w:val="00EF7869"/>
    <w:rsid w:val="00F05FE0"/>
    <w:rsid w:val="00F11657"/>
    <w:rsid w:val="00F12807"/>
    <w:rsid w:val="00F137B4"/>
    <w:rsid w:val="00F26811"/>
    <w:rsid w:val="00F42BB5"/>
    <w:rsid w:val="00F51595"/>
    <w:rsid w:val="00F516DD"/>
    <w:rsid w:val="00F7601B"/>
    <w:rsid w:val="00F97316"/>
    <w:rsid w:val="00FA3A8C"/>
    <w:rsid w:val="00FA5261"/>
    <w:rsid w:val="00FB1F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347B"/>
    <w:rPr>
      <w:rFonts w:ascii="Geneva" w:hAnsi="Geneva"/>
      <w:sz w:val="22"/>
    </w:rPr>
  </w:style>
  <w:style w:type="paragraph" w:styleId="Heading1">
    <w:name w:val="heading 1"/>
    <w:basedOn w:val="Normal"/>
    <w:next w:val="Normal"/>
    <w:qFormat/>
    <w:rsid w:val="009E347B"/>
    <w:pPr>
      <w:keepNext/>
      <w:numPr>
        <w:numId w:val="2"/>
      </w:numPr>
      <w:tabs>
        <w:tab w:val="left" w:pos="3060"/>
      </w:tabs>
      <w:outlineLvl w:val="0"/>
    </w:pPr>
    <w:rPr>
      <w:b/>
      <w:bCs/>
      <w:sz w:val="20"/>
    </w:rPr>
  </w:style>
  <w:style w:type="paragraph" w:styleId="Heading2">
    <w:name w:val="heading 2"/>
    <w:basedOn w:val="Normal"/>
    <w:next w:val="Normal"/>
    <w:qFormat/>
    <w:rsid w:val="009E347B"/>
    <w:pPr>
      <w:keepNext/>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E347B"/>
    <w:pPr>
      <w:tabs>
        <w:tab w:val="center" w:pos="4320"/>
        <w:tab w:val="right" w:pos="8640"/>
      </w:tabs>
    </w:pPr>
    <w:rPr>
      <w:rFonts w:ascii="Helvetica" w:hAnsi="Helvetica"/>
      <w:sz w:val="24"/>
    </w:rPr>
  </w:style>
  <w:style w:type="paragraph" w:styleId="Caption">
    <w:name w:val="caption"/>
    <w:basedOn w:val="Normal"/>
    <w:qFormat/>
    <w:rsid w:val="009E347B"/>
    <w:pPr>
      <w:jc w:val="center"/>
    </w:pPr>
    <w:rPr>
      <w:b/>
    </w:rPr>
  </w:style>
  <w:style w:type="paragraph" w:styleId="BodyTextIndent">
    <w:name w:val="Body Text Indent"/>
    <w:basedOn w:val="Normal"/>
    <w:rsid w:val="009E347B"/>
    <w:pPr>
      <w:tabs>
        <w:tab w:val="left" w:pos="1440"/>
        <w:tab w:val="left" w:pos="1800"/>
      </w:tabs>
      <w:ind w:left="1350"/>
    </w:pPr>
    <w:rPr>
      <w:i/>
      <w:iCs/>
      <w:sz w:val="20"/>
    </w:rPr>
  </w:style>
  <w:style w:type="paragraph" w:styleId="Header">
    <w:name w:val="header"/>
    <w:basedOn w:val="Normal"/>
    <w:rsid w:val="009E347B"/>
    <w:pPr>
      <w:tabs>
        <w:tab w:val="center" w:pos="4320"/>
        <w:tab w:val="right" w:pos="8640"/>
      </w:tabs>
    </w:pPr>
  </w:style>
  <w:style w:type="paragraph" w:styleId="BodyText">
    <w:name w:val="Body Text"/>
    <w:basedOn w:val="Normal"/>
    <w:rsid w:val="009E347B"/>
    <w:rPr>
      <w:b/>
      <w:bCs/>
    </w:rPr>
  </w:style>
  <w:style w:type="paragraph" w:styleId="BalloonText">
    <w:name w:val="Balloon Text"/>
    <w:basedOn w:val="Normal"/>
    <w:semiHidden/>
    <w:rsid w:val="00DD2EEC"/>
    <w:rPr>
      <w:rFonts w:ascii="Tahoma" w:hAnsi="Tahoma" w:cs="Tahoma"/>
      <w:sz w:val="16"/>
      <w:szCs w:val="16"/>
    </w:rPr>
  </w:style>
  <w:style w:type="table" w:styleId="TableGrid">
    <w:name w:val="Table Grid"/>
    <w:basedOn w:val="TableNormal"/>
    <w:rsid w:val="008553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C53185"/>
    <w:rPr>
      <w:color w:val="0000FF"/>
      <w:u w:val="single"/>
    </w:rPr>
  </w:style>
  <w:style w:type="paragraph" w:styleId="ListParagraph">
    <w:name w:val="List Paragraph"/>
    <w:basedOn w:val="Normal"/>
    <w:uiPriority w:val="34"/>
    <w:qFormat/>
    <w:rsid w:val="00E87476"/>
    <w:pPr>
      <w:ind w:left="720"/>
      <w:contextualSpacing/>
    </w:pPr>
  </w:style>
  <w:style w:type="paragraph" w:styleId="PlainText">
    <w:name w:val="Plain Text"/>
    <w:basedOn w:val="Normal"/>
    <w:link w:val="PlainTextChar"/>
    <w:uiPriority w:val="99"/>
    <w:unhideWhenUsed/>
    <w:rsid w:val="00705C2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05C22"/>
    <w:rPr>
      <w:rFonts w:ascii="Consolas" w:eastAsiaTheme="minorHAnsi" w:hAnsi="Consolas" w:cstheme="minorBidi"/>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ANNUAL FACULTY ACTIVITY REPORT</vt:lpstr>
    </vt:vector>
  </TitlesOfParts>
  <Company>Virginia Tech</Company>
  <LinksUpToDate>false</LinksUpToDate>
  <CharactersWithSpaces>8328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FACULTY ACTIVITY REPORT</dc:title>
  <dc:creator>Linda Scott</dc:creator>
  <cp:lastModifiedBy>jfreels</cp:lastModifiedBy>
  <cp:revision>2</cp:revision>
  <cp:lastPrinted>2014-06-11T20:26:00Z</cp:lastPrinted>
  <dcterms:created xsi:type="dcterms:W3CDTF">2014-06-30T10:45:00Z</dcterms:created>
  <dcterms:modified xsi:type="dcterms:W3CDTF">2014-06-30T10:45:00Z</dcterms:modified>
</cp:coreProperties>
</file>